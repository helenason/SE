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B963" w14:textId="1056E5A4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&lt; 과제 </w:t>
      </w:r>
      <w:r w:rsidR="004D48F5">
        <w:rPr>
          <w:rFonts w:ascii="Nanum Gothic" w:hAnsi="Nanum Gothic" w:cs="Nanum Gothic" w:hint="eastAsia"/>
        </w:rPr>
        <w:t>2</w:t>
      </w:r>
      <w:r>
        <w:rPr>
          <w:rFonts w:ascii="Nanum Gothic" w:eastAsia="Nanum Gothic" w:hAnsi="Nanum Gothic" w:cs="Nanum Gothic"/>
        </w:rPr>
        <w:t xml:space="preserve"> : </w:t>
      </w:r>
      <w:proofErr w:type="spellStart"/>
      <w:r w:rsidRPr="004D48F5">
        <w:rPr>
          <w:rFonts w:asciiTheme="majorEastAsia" w:eastAsiaTheme="majorEastAsia" w:hAnsiTheme="majorEastAsia" w:cs="Nanum Gothic"/>
        </w:rPr>
        <w:t>Requirement</w:t>
      </w:r>
      <w:proofErr w:type="spellEnd"/>
      <w:r w:rsidRPr="004D48F5">
        <w:rPr>
          <w:rFonts w:asciiTheme="majorEastAsia" w:eastAsiaTheme="majorEastAsia" w:hAnsiTheme="majorEastAsia" w:cs="Nanum Gothic"/>
        </w:rPr>
        <w:t xml:space="preserve"> </w:t>
      </w:r>
      <w:proofErr w:type="spellStart"/>
      <w:r w:rsidR="004D48F5" w:rsidRPr="004D48F5">
        <w:rPr>
          <w:rFonts w:asciiTheme="majorEastAsia" w:eastAsiaTheme="majorEastAsia" w:hAnsiTheme="majorEastAsia" w:cs="Nanum Gothic"/>
        </w:rPr>
        <w:t>Analysis</w:t>
      </w:r>
      <w:proofErr w:type="spellEnd"/>
      <w:r w:rsidR="004D48F5" w:rsidRPr="004D48F5">
        <w:rPr>
          <w:rFonts w:asciiTheme="majorEastAsia" w:eastAsiaTheme="majorEastAsia" w:hAnsiTheme="majorEastAsia" w:cs="Nanum Gothic"/>
        </w:rPr>
        <w:t xml:space="preserve"> &amp; </w:t>
      </w:r>
      <w:proofErr w:type="spellStart"/>
      <w:r w:rsidR="004D48F5" w:rsidRPr="004D48F5">
        <w:rPr>
          <w:rFonts w:asciiTheme="majorEastAsia" w:eastAsiaTheme="majorEastAsia" w:hAnsiTheme="majorEastAsia" w:cs="Nanum Gothic"/>
        </w:rPr>
        <w:t>Design</w:t>
      </w:r>
      <w:proofErr w:type="spellEnd"/>
      <w:r>
        <w:rPr>
          <w:rFonts w:ascii="Nanum Gothic" w:eastAsia="Nanum Gothic" w:hAnsi="Nanum Gothic" w:cs="Nanum Gothic"/>
        </w:rPr>
        <w:t xml:space="preserve"> – 채용 정보 시스템 보고서 &gt;</w:t>
      </w:r>
    </w:p>
    <w:p w14:paraId="71FDCE9F" w14:textId="77777777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 </w:t>
      </w:r>
    </w:p>
    <w:p w14:paraId="30ECAACB" w14:textId="77777777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소프트웨어공학 4분반 3조</w:t>
      </w:r>
    </w:p>
    <w:p w14:paraId="0260F010" w14:textId="77777777" w:rsidR="00F70152" w:rsidRDefault="00000000">
      <w:pPr>
        <w:jc w:val="center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B711097 </w:t>
      </w:r>
      <w:proofErr w:type="spellStart"/>
      <w:r>
        <w:rPr>
          <w:rFonts w:ascii="Nanum Gothic" w:eastAsia="Nanum Gothic" w:hAnsi="Nanum Gothic" w:cs="Nanum Gothic"/>
        </w:rPr>
        <w:t>송유민</w:t>
      </w:r>
      <w:proofErr w:type="spellEnd"/>
      <w:r>
        <w:rPr>
          <w:rFonts w:ascii="Nanum Gothic" w:eastAsia="Nanum Gothic" w:hAnsi="Nanum Gothic" w:cs="Nanum Gothic"/>
        </w:rPr>
        <w:t xml:space="preserve">, B811188 </w:t>
      </w:r>
      <w:proofErr w:type="spellStart"/>
      <w:r>
        <w:rPr>
          <w:rFonts w:ascii="Nanum Gothic" w:eastAsia="Nanum Gothic" w:hAnsi="Nanum Gothic" w:cs="Nanum Gothic"/>
        </w:rPr>
        <w:t>주후산</w:t>
      </w:r>
      <w:proofErr w:type="spellEnd"/>
      <w:r>
        <w:rPr>
          <w:rFonts w:ascii="Nanum Gothic" w:eastAsia="Nanum Gothic" w:hAnsi="Nanum Gothic" w:cs="Nanum Gothic"/>
        </w:rPr>
        <w:t xml:space="preserve">, B911095 </w:t>
      </w:r>
      <w:proofErr w:type="spellStart"/>
      <w:r>
        <w:rPr>
          <w:rFonts w:ascii="Nanum Gothic" w:eastAsia="Nanum Gothic" w:hAnsi="Nanum Gothic" w:cs="Nanum Gothic"/>
        </w:rPr>
        <w:t>손채영</w:t>
      </w:r>
      <w:proofErr w:type="spellEnd"/>
      <w:r>
        <w:rPr>
          <w:rFonts w:ascii="Nanum Gothic" w:eastAsia="Nanum Gothic" w:hAnsi="Nanum Gothic" w:cs="Nanum Gothic"/>
        </w:rPr>
        <w:t>, C011062 김하나</w:t>
      </w:r>
    </w:p>
    <w:p w14:paraId="5BE63FC5" w14:textId="77777777" w:rsidR="00F70152" w:rsidRDefault="00F70152">
      <w:pPr>
        <w:jc w:val="center"/>
        <w:rPr>
          <w:rFonts w:ascii="Nanum Gothic" w:eastAsia="Nanum Gothic" w:hAnsi="Nanum Gothic" w:cs="Nanum Gothic"/>
        </w:rPr>
      </w:pPr>
    </w:p>
    <w:p w14:paraId="2B295DFC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  <w:b/>
        </w:rPr>
        <w:t>팀 내 역할 분담 및 수행 내용</w:t>
      </w:r>
    </w:p>
    <w:p w14:paraId="6D0748DD" w14:textId="77777777" w:rsidR="00F70152" w:rsidRDefault="00000000">
      <w:pPr>
        <w:ind w:left="720" w:firstLine="720"/>
        <w:jc w:val="both"/>
        <w:rPr>
          <w:rFonts w:ascii="Nanum Gothic" w:eastAsia="Nanum Gothic" w:hAnsi="Nanum Gothic" w:cs="Nanum Gothic"/>
        </w:rPr>
      </w:pPr>
      <w:commentRangeStart w:id="0"/>
      <w:r>
        <w:rPr>
          <w:rFonts w:ascii="Nanum Gothic" w:eastAsia="Nanum Gothic" w:hAnsi="Nanum Gothic" w:cs="Nanum Gothic"/>
        </w:rPr>
        <w:t xml:space="preserve">채용 정보 시스템의 모든 기능들을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로 나누고 연관되는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끼리 묶어 역할을 분담했습니다. 팀원 각각 할당된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묶음의 </w:t>
      </w:r>
      <w:proofErr w:type="spellStart"/>
      <w:r>
        <w:rPr>
          <w:rFonts w:ascii="Nanum Gothic" w:eastAsia="Nanum Gothic" w:hAnsi="Nanum Gothic" w:cs="Nanum Gothic"/>
        </w:rPr>
        <w:t>initial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architecture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</w:t>
      </w:r>
      <w:proofErr w:type="spellEnd"/>
      <w:r>
        <w:rPr>
          <w:rFonts w:ascii="Nanum Gothic" w:eastAsia="Nanum Gothic" w:hAnsi="Nanum Gothic" w:cs="Nanum Gothic"/>
        </w:rPr>
        <w:t xml:space="preserve"> 을 작성했습니다.</w:t>
      </w:r>
      <w:commentRangeEnd w:id="0"/>
      <w:r>
        <w:commentReference w:id="0"/>
      </w:r>
      <w:r>
        <w:rPr>
          <w:rFonts w:ascii="Nanum Gothic" w:eastAsia="Nanum Gothic" w:hAnsi="Nanum Gothic" w:cs="Nanum Gothic"/>
        </w:rPr>
        <w:t xml:space="preserve"> </w:t>
      </w:r>
    </w:p>
    <w:p w14:paraId="4B832897" w14:textId="77777777" w:rsidR="00F70152" w:rsidRDefault="00F70152">
      <w:pPr>
        <w:ind w:left="720"/>
        <w:jc w:val="both"/>
        <w:rPr>
          <w:rFonts w:ascii="Nanum Gothic" w:eastAsia="Nanum Gothic" w:hAnsi="Nanum Gothic" w:cs="Nanum Gothic"/>
        </w:rPr>
      </w:pPr>
    </w:p>
    <w:p w14:paraId="01B90EB0" w14:textId="77777777" w:rsidR="00F70152" w:rsidRDefault="00000000">
      <w:pPr>
        <w:numPr>
          <w:ilvl w:val="0"/>
          <w:numId w:val="11"/>
        </w:numPr>
        <w:jc w:val="both"/>
        <w:rPr>
          <w:rFonts w:ascii="Nanum Gothic" w:eastAsia="Nanum Gothic" w:hAnsi="Nanum Gothic" w:cs="Nanum Gothic"/>
        </w:rPr>
      </w:pPr>
      <w:proofErr w:type="spellStart"/>
      <w:r>
        <w:rPr>
          <w:rFonts w:ascii="Nanum Gothic" w:eastAsia="Nanum Gothic" w:hAnsi="Nanum Gothic" w:cs="Nanum Gothic"/>
        </w:rPr>
        <w:t>주후산</w:t>
      </w:r>
      <w:proofErr w:type="spellEnd"/>
      <w:r>
        <w:rPr>
          <w:rFonts w:ascii="Nanum Gothic" w:eastAsia="Nanum Gothic" w:hAnsi="Nanum Gothic" w:cs="Nanum Gothic"/>
        </w:rPr>
        <w:t xml:space="preserve">: 채용 정보 시스템의 기능 중 </w:t>
      </w:r>
      <w:commentRangeStart w:id="1"/>
      <w:r>
        <w:rPr>
          <w:rFonts w:ascii="Nanum Gothic" w:eastAsia="Nanum Gothic" w:hAnsi="Nanum Gothic" w:cs="Nanum Gothic"/>
        </w:rPr>
        <w:t xml:space="preserve">“회원 가입”, “회원 탈퇴”, “로그인/로그아웃” 기능의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>인 “회원 가입”, “회원 탈퇴”, “로그인”, “로그아웃”</w:t>
      </w:r>
      <w:proofErr w:type="spellStart"/>
      <w:r>
        <w:rPr>
          <w:rFonts w:ascii="Nanum Gothic" w:eastAsia="Nanum Gothic" w:hAnsi="Nanum Gothic" w:cs="Nanum Gothic"/>
        </w:rPr>
        <w:t>를</w:t>
      </w:r>
      <w:proofErr w:type="spellEnd"/>
      <w:r>
        <w:rPr>
          <w:rFonts w:ascii="Nanum Gothic" w:eastAsia="Nanum Gothic" w:hAnsi="Nanum Gothic" w:cs="Nanum Gothic"/>
        </w:rPr>
        <w:t xml:space="preserve"> 담당했습니다.</w:t>
      </w:r>
      <w:commentRangeEnd w:id="1"/>
      <w:r>
        <w:commentReference w:id="1"/>
      </w:r>
      <w:r>
        <w:rPr>
          <w:rFonts w:ascii="Nanum Gothic" w:eastAsia="Nanum Gothic" w:hAnsi="Nanum Gothic" w:cs="Nanum Gothic"/>
        </w:rPr>
        <w:t xml:space="preserve"> 이에 대한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 및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list를</w:t>
      </w:r>
      <w:proofErr w:type="spellEnd"/>
      <w:r>
        <w:rPr>
          <w:rFonts w:ascii="Nanum Gothic" w:eastAsia="Nanum Gothic" w:hAnsi="Nanum Gothic" w:cs="Nanum Gothic"/>
        </w:rPr>
        <w:t xml:space="preserve"> 작성했습니다.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case를</w:t>
      </w:r>
      <w:proofErr w:type="spellEnd"/>
      <w:r>
        <w:rPr>
          <w:rFonts w:ascii="Nanum Gothic" w:eastAsia="Nanum Gothic" w:hAnsi="Nanum Gothic" w:cs="Nanum Gothic"/>
        </w:rPr>
        <w:t xml:space="preserve"> “회원 관리” </w:t>
      </w:r>
      <w:proofErr w:type="spellStart"/>
      <w:r>
        <w:rPr>
          <w:rFonts w:ascii="Nanum Gothic" w:eastAsia="Nanum Gothic" w:hAnsi="Nanum Gothic" w:cs="Nanum Gothic"/>
        </w:rPr>
        <w:t>sub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system으로</w:t>
      </w:r>
      <w:proofErr w:type="spellEnd"/>
      <w:r>
        <w:rPr>
          <w:rFonts w:ascii="Nanum Gothic" w:eastAsia="Nanum Gothic" w:hAnsi="Nanum Gothic" w:cs="Nanum Gothic"/>
        </w:rPr>
        <w:t xml:space="preserve"> 묶어 해당 </w:t>
      </w:r>
      <w:proofErr w:type="spellStart"/>
      <w:r>
        <w:rPr>
          <w:rFonts w:ascii="Nanum Gothic" w:eastAsia="Nanum Gothic" w:hAnsi="Nanum Gothic" w:cs="Nanum Gothic"/>
        </w:rPr>
        <w:t>sub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system</w:t>
      </w:r>
      <w:proofErr w:type="spellEnd"/>
      <w:r>
        <w:rPr>
          <w:rFonts w:ascii="Nanum Gothic" w:eastAsia="Nanum Gothic" w:hAnsi="Nanum Gothic" w:cs="Nanum Gothic"/>
        </w:rPr>
        <w:t xml:space="preserve">을 </w:t>
      </w:r>
      <w:proofErr w:type="spellStart"/>
      <w:r>
        <w:rPr>
          <w:rFonts w:ascii="Nanum Gothic" w:eastAsia="Nanum Gothic" w:hAnsi="Nanum Gothic" w:cs="Nanum Gothic"/>
        </w:rPr>
        <w:t>initial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architecture</w:t>
      </w:r>
      <w:proofErr w:type="spellEnd"/>
      <w:r>
        <w:rPr>
          <w:rFonts w:ascii="Nanum Gothic" w:eastAsia="Nanum Gothic" w:hAnsi="Nanum Gothic" w:cs="Nanum Gothic"/>
        </w:rPr>
        <w:t xml:space="preserve">에 작성했습니다. “회사 회원” 및 “일반 회원”과 이 둘을 </w:t>
      </w:r>
      <w:proofErr w:type="spellStart"/>
      <w:r>
        <w:rPr>
          <w:rFonts w:ascii="Nanum Gothic" w:eastAsia="Nanum Gothic" w:hAnsi="Nanum Gothic" w:cs="Nanum Gothic"/>
        </w:rPr>
        <w:t>isA</w:t>
      </w:r>
      <w:proofErr w:type="spellEnd"/>
      <w:r>
        <w:rPr>
          <w:rFonts w:ascii="Nanum Gothic" w:eastAsia="Nanum Gothic" w:hAnsi="Nanum Gothic" w:cs="Nanum Gothic"/>
        </w:rPr>
        <w:t xml:space="preserve"> 관계로 받는 “회원”, 그리고 “회원”이 아닌 사용자를 “비회원”</w:t>
      </w:r>
      <w:proofErr w:type="spellStart"/>
      <w:r>
        <w:rPr>
          <w:rFonts w:ascii="Nanum Gothic" w:eastAsia="Nanum Gothic" w:hAnsi="Nanum Gothic" w:cs="Nanum Gothic"/>
        </w:rPr>
        <w:t>으로</w:t>
      </w:r>
      <w:proofErr w:type="spellEnd"/>
      <w:r>
        <w:rPr>
          <w:rFonts w:ascii="Nanum Gothic" w:eastAsia="Nanum Gothic" w:hAnsi="Nanum Gothic" w:cs="Nanum Gothic"/>
        </w:rPr>
        <w:t xml:space="preserve"> 구분하여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로 설정하고 이에 대한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descriptions를</w:t>
      </w:r>
      <w:proofErr w:type="spellEnd"/>
      <w:r>
        <w:rPr>
          <w:rFonts w:ascii="Nanum Gothic" w:eastAsia="Nanum Gothic" w:hAnsi="Nanum Gothic" w:cs="Nanum Gothic"/>
        </w:rPr>
        <w:t xml:space="preserve"> 작성했습니다. 앞서 말한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actor를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diagram으로</w:t>
      </w:r>
      <w:proofErr w:type="spellEnd"/>
      <w:r>
        <w:rPr>
          <w:rFonts w:ascii="Nanum Gothic" w:eastAsia="Nanum Gothic" w:hAnsi="Nanum Gothic" w:cs="Nanum Gothic"/>
        </w:rPr>
        <w:t xml:space="preserve"> 작성했습니다.  </w:t>
      </w:r>
    </w:p>
    <w:p w14:paraId="337523A5" w14:textId="77777777" w:rsidR="00F70152" w:rsidRDefault="00F70152">
      <w:pPr>
        <w:ind w:left="720"/>
        <w:jc w:val="both"/>
        <w:rPr>
          <w:rFonts w:ascii="Nanum Gothic" w:eastAsia="Nanum Gothic" w:hAnsi="Nanum Gothic" w:cs="Nanum Gothic"/>
        </w:rPr>
      </w:pPr>
    </w:p>
    <w:p w14:paraId="2FE54324" w14:textId="77777777" w:rsidR="00F70152" w:rsidRDefault="00000000">
      <w:pPr>
        <w:numPr>
          <w:ilvl w:val="0"/>
          <w:numId w:val="14"/>
        </w:num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 xml:space="preserve">김하나: </w:t>
      </w:r>
      <w:commentRangeStart w:id="2"/>
      <w:r>
        <w:rPr>
          <w:rFonts w:ascii="Nanum Gothic" w:eastAsia="Nanum Gothic" w:hAnsi="Nanum Gothic" w:cs="Nanum Gothic"/>
        </w:rPr>
        <w:t xml:space="preserve">채용 정보 시스템 중 채용 정보 관련 기능인 “채용 정보 등록 및 조회/수정/삭제 기능”과 “채용 마감 처리 및 마감 내역 조회 기능”의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>인 “채용 정보 등록”, “채용 정보 리스트 조회”, “원하는 항목 수정”, “해당 채용 정보 삭제”, “채용 조기 마감 처리”, “채용 마감 내역 조회”</w:t>
      </w:r>
      <w:proofErr w:type="spellStart"/>
      <w:r>
        <w:rPr>
          <w:rFonts w:ascii="Nanum Gothic" w:eastAsia="Nanum Gothic" w:hAnsi="Nanum Gothic" w:cs="Nanum Gothic"/>
        </w:rPr>
        <w:t>를</w:t>
      </w:r>
      <w:proofErr w:type="spellEnd"/>
      <w:r>
        <w:rPr>
          <w:rFonts w:ascii="Nanum Gothic" w:eastAsia="Nanum Gothic" w:hAnsi="Nanum Gothic" w:cs="Nanum Gothic"/>
        </w:rPr>
        <w:t xml:space="preserve"> 담당했습니다.</w:t>
      </w:r>
      <w:commentRangeEnd w:id="2"/>
      <w:r>
        <w:commentReference w:id="2"/>
      </w:r>
      <w:r>
        <w:rPr>
          <w:rFonts w:ascii="Nanum Gothic" w:eastAsia="Nanum Gothic" w:hAnsi="Nanum Gothic" w:cs="Nanum Gothic"/>
        </w:rPr>
        <w:t xml:space="preserve"> 또한 이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들의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인 “회사 회원”을 생성했습니다.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들과 생성한 </w:t>
      </w:r>
      <w:proofErr w:type="spellStart"/>
      <w:r>
        <w:rPr>
          <w:rFonts w:ascii="Nanum Gothic" w:eastAsia="Nanum Gothic" w:hAnsi="Nanum Gothic" w:cs="Nanum Gothic"/>
        </w:rPr>
        <w:t>actor를</w:t>
      </w:r>
      <w:proofErr w:type="spellEnd"/>
      <w:r>
        <w:rPr>
          <w:rFonts w:ascii="Nanum Gothic" w:eastAsia="Nanum Gothic" w:hAnsi="Nanum Gothic" w:cs="Nanum Gothic"/>
        </w:rPr>
        <w:t xml:space="preserve"> 바탕으로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들을 차례대로 작성했습니다.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는 “회사 회원”이라는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와 서브 시스템인 “채용 정보 관리”의 시스템 간의 </w:t>
      </w:r>
      <w:proofErr w:type="spellStart"/>
      <w:r>
        <w:rPr>
          <w:rFonts w:ascii="Nanum Gothic" w:eastAsia="Nanum Gothic" w:hAnsi="Nanum Gothic" w:cs="Nanum Gothic"/>
        </w:rPr>
        <w:t>interaction</w:t>
      </w:r>
      <w:proofErr w:type="spellEnd"/>
      <w:r>
        <w:rPr>
          <w:rFonts w:ascii="Nanum Gothic" w:eastAsia="Nanum Gothic" w:hAnsi="Nanum Gothic" w:cs="Nanum Gothic"/>
        </w:rPr>
        <w:t xml:space="preserve">을 </w:t>
      </w:r>
      <w:proofErr w:type="spellStart"/>
      <w:r>
        <w:rPr>
          <w:rFonts w:ascii="Nanum Gothic" w:eastAsia="Nanum Gothic" w:hAnsi="Nanum Gothic" w:cs="Nanum Gothic"/>
        </w:rPr>
        <w:t>step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by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step으로</w:t>
      </w:r>
      <w:proofErr w:type="spellEnd"/>
      <w:r>
        <w:rPr>
          <w:rFonts w:ascii="Nanum Gothic" w:eastAsia="Nanum Gothic" w:hAnsi="Nanum Gothic" w:cs="Nanum Gothic"/>
        </w:rPr>
        <w:t xml:space="preserve"> 분석하여 완성했습니다.</w:t>
      </w:r>
    </w:p>
    <w:p w14:paraId="094D9087" w14:textId="77777777" w:rsidR="00F70152" w:rsidRDefault="00F70152">
      <w:pPr>
        <w:ind w:left="720"/>
        <w:rPr>
          <w:rFonts w:ascii="Nanum Gothic" w:eastAsia="Nanum Gothic" w:hAnsi="Nanum Gothic" w:cs="Nanum Gothic"/>
        </w:rPr>
      </w:pPr>
    </w:p>
    <w:p w14:paraId="7FAE335A" w14:textId="77777777" w:rsidR="00F70152" w:rsidRDefault="00000000">
      <w:pPr>
        <w:numPr>
          <w:ilvl w:val="0"/>
          <w:numId w:val="14"/>
        </w:numPr>
        <w:rPr>
          <w:rFonts w:ascii="Nanum Gothic" w:eastAsia="Nanum Gothic" w:hAnsi="Nanum Gothic" w:cs="Nanum Gothic"/>
        </w:rPr>
      </w:pPr>
      <w:proofErr w:type="spellStart"/>
      <w:r>
        <w:rPr>
          <w:rFonts w:ascii="Nanum Gothic" w:eastAsia="Nanum Gothic" w:hAnsi="Nanum Gothic" w:cs="Nanum Gothic"/>
        </w:rPr>
        <w:t>손채영</w:t>
      </w:r>
      <w:proofErr w:type="spellEnd"/>
      <w:r>
        <w:rPr>
          <w:rFonts w:ascii="Nanum Gothic" w:eastAsia="Nanum Gothic" w:hAnsi="Nanum Gothic" w:cs="Nanum Gothic"/>
        </w:rPr>
        <w:t xml:space="preserve">: </w:t>
      </w:r>
      <w:commentRangeStart w:id="3"/>
      <w:r>
        <w:rPr>
          <w:rFonts w:ascii="Nanum Gothic" w:eastAsia="Nanum Gothic" w:hAnsi="Nanum Gothic" w:cs="Nanum Gothic"/>
        </w:rPr>
        <w:t xml:space="preserve">채용 정보 시스템 중 “채용 정보 조회 및 지원 기능”, “유사 채용 정보 추천 기능”, “기차 예약 연계 기능”의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>인 “검색”, “정렬 기준 변경”, “지원”, “기차표 예약”, “유사 채용 정보 조회”, “채용 상세 정보”</w:t>
      </w:r>
      <w:proofErr w:type="spellStart"/>
      <w:r>
        <w:rPr>
          <w:rFonts w:ascii="Nanum Gothic" w:eastAsia="Nanum Gothic" w:hAnsi="Nanum Gothic" w:cs="Nanum Gothic"/>
        </w:rPr>
        <w:t>를</w:t>
      </w:r>
      <w:proofErr w:type="spellEnd"/>
      <w:r>
        <w:rPr>
          <w:rFonts w:ascii="Nanum Gothic" w:eastAsia="Nanum Gothic" w:hAnsi="Nanum Gothic" w:cs="Nanum Gothic"/>
        </w:rPr>
        <w:t xml:space="preserve"> 담당했습니다.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“일반 회원” 및 “기차 예약 시스템”을 생성하였고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와 생성한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>와</w:t>
      </w:r>
      <w:commentRangeEnd w:id="3"/>
      <w:r>
        <w:commentReference w:id="3"/>
      </w:r>
      <w:r>
        <w:rPr>
          <w:rFonts w:ascii="Nanum Gothic" w:eastAsia="Nanum Gothic" w:hAnsi="Nanum Gothic" w:cs="Nanum Gothic"/>
        </w:rPr>
        <w:t xml:space="preserve"> 관련된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descriptions를</w:t>
      </w:r>
      <w:proofErr w:type="spellEnd"/>
      <w:r>
        <w:rPr>
          <w:rFonts w:ascii="Nanum Gothic" w:eastAsia="Nanum Gothic" w:hAnsi="Nanum Gothic" w:cs="Nanum Gothic"/>
        </w:rPr>
        <w:t xml:space="preserve"> 작성했습니다. 또한 질의를 통해 추천 시스템에 대한 요구사항을 구체화하였고 이를 바탕으로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>을 완성했습니다.</w:t>
      </w:r>
    </w:p>
    <w:p w14:paraId="58F4F942" w14:textId="77777777" w:rsidR="00F70152" w:rsidRDefault="00F70152">
      <w:pPr>
        <w:ind w:left="720"/>
        <w:rPr>
          <w:rFonts w:ascii="Nanum Gothic" w:eastAsia="Nanum Gothic" w:hAnsi="Nanum Gothic" w:cs="Nanum Gothic"/>
        </w:rPr>
      </w:pPr>
    </w:p>
    <w:p w14:paraId="490B32AA" w14:textId="77777777" w:rsidR="00F70152" w:rsidRDefault="00000000">
      <w:pPr>
        <w:numPr>
          <w:ilvl w:val="0"/>
          <w:numId w:val="14"/>
        </w:numPr>
        <w:rPr>
          <w:rFonts w:ascii="Nanum Gothic" w:eastAsia="Nanum Gothic" w:hAnsi="Nanum Gothic" w:cs="Nanum Gothic"/>
        </w:rPr>
      </w:pPr>
      <w:proofErr w:type="spellStart"/>
      <w:r>
        <w:rPr>
          <w:rFonts w:ascii="Nanum Gothic" w:eastAsia="Nanum Gothic" w:hAnsi="Nanum Gothic" w:cs="Nanum Gothic"/>
        </w:rPr>
        <w:t>송유민</w:t>
      </w:r>
      <w:proofErr w:type="spellEnd"/>
      <w:r>
        <w:rPr>
          <w:rFonts w:ascii="Nanum Gothic" w:eastAsia="Nanum Gothic" w:hAnsi="Nanum Gothic" w:cs="Nanum Gothic"/>
        </w:rPr>
        <w:t xml:space="preserve">: 채용 정보 시스템의 기능 중 “지원 정보 조회 및 취소 기능”, “지원 정보 삭제 기능”, “지원 정보 통계 기능”의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>인 “지원 정보 조회”, “지원 취소”, “지원 정보 삭제”, “지원 횟수 출력”, “지원자 수 출력”</w:t>
      </w:r>
      <w:proofErr w:type="spellStart"/>
      <w:r>
        <w:rPr>
          <w:rFonts w:ascii="Nanum Gothic" w:eastAsia="Nanum Gothic" w:hAnsi="Nanum Gothic" w:cs="Nanum Gothic"/>
        </w:rPr>
        <w:t>를</w:t>
      </w:r>
      <w:proofErr w:type="spellEnd"/>
      <w:r>
        <w:rPr>
          <w:rFonts w:ascii="Nanum Gothic" w:eastAsia="Nanum Gothic" w:hAnsi="Nanum Gothic" w:cs="Nanum Gothic"/>
        </w:rPr>
        <w:t xml:space="preserve"> 담당했습니다. 담당한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들과 이들을 가지는 서브시스템 “지원 정보 관리”와 6개의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“일반 회원”, “회사 회원”, “기차예약시스템”, “6개월 후 취소된 지원 정보 삭제”, “이메일 시스템”, “매월 말일 이메일로 통계 발송”의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Diagram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actor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</w:t>
      </w:r>
      <w:proofErr w:type="spellEnd"/>
      <w:r>
        <w:rPr>
          <w:rFonts w:ascii="Nanum Gothic" w:eastAsia="Nanum Gothic" w:hAnsi="Nanum Gothic" w:cs="Nanum Gothic"/>
        </w:rPr>
        <w:t xml:space="preserve">, </w:t>
      </w:r>
      <w:proofErr w:type="spellStart"/>
      <w:r>
        <w:rPr>
          <w:rFonts w:ascii="Nanum Gothic" w:eastAsia="Nanum Gothic" w:hAnsi="Nanum Gothic" w:cs="Nanum Gothic"/>
        </w:rPr>
        <w:t>use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case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descriptions를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r>
        <w:rPr>
          <w:rFonts w:ascii="Nanum Gothic" w:eastAsia="Nanum Gothic" w:hAnsi="Nanum Gothic" w:cs="Nanum Gothic"/>
        </w:rPr>
        <w:lastRenderedPageBreak/>
        <w:t xml:space="preserve">작성했습니다. </w:t>
      </w:r>
      <w:proofErr w:type="spellStart"/>
      <w:r>
        <w:rPr>
          <w:rFonts w:ascii="Nanum Gothic" w:eastAsia="Nanum Gothic" w:hAnsi="Nanum Gothic" w:cs="Nanum Gothic"/>
        </w:rPr>
        <w:t>Initial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Architecture</w:t>
      </w:r>
      <w:proofErr w:type="spellEnd"/>
      <w:r>
        <w:rPr>
          <w:rFonts w:ascii="Nanum Gothic" w:eastAsia="Nanum Gothic" w:hAnsi="Nanum Gothic" w:cs="Nanum Gothic"/>
        </w:rPr>
        <w:t xml:space="preserve"> 중 “지원 정보 관리”</w:t>
      </w:r>
      <w:proofErr w:type="spellStart"/>
      <w:r>
        <w:rPr>
          <w:rFonts w:ascii="Nanum Gothic" w:eastAsia="Nanum Gothic" w:hAnsi="Nanum Gothic" w:cs="Nanum Gothic"/>
        </w:rPr>
        <w:t>를</w:t>
      </w:r>
      <w:proofErr w:type="spellEnd"/>
      <w:r>
        <w:rPr>
          <w:rFonts w:ascii="Nanum Gothic" w:eastAsia="Nanum Gothic" w:hAnsi="Nanum Gothic" w:cs="Nanum Gothic"/>
        </w:rPr>
        <w:t xml:space="preserve"> 생성했고 해당하는 </w:t>
      </w:r>
      <w:proofErr w:type="spellStart"/>
      <w:r>
        <w:rPr>
          <w:rFonts w:ascii="Nanum Gothic" w:eastAsia="Nanum Gothic" w:hAnsi="Nanum Gothic" w:cs="Nanum Gothic"/>
        </w:rPr>
        <w:t>functional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requirement</w:t>
      </w:r>
      <w:proofErr w:type="spellEnd"/>
      <w:r>
        <w:rPr>
          <w:rFonts w:ascii="Nanum Gothic" w:eastAsia="Nanum Gothic" w:hAnsi="Nanum Gothic" w:cs="Nanum Gothic"/>
        </w:rPr>
        <w:t xml:space="preserve"> </w:t>
      </w:r>
      <w:proofErr w:type="spellStart"/>
      <w:r>
        <w:rPr>
          <w:rFonts w:ascii="Nanum Gothic" w:eastAsia="Nanum Gothic" w:hAnsi="Nanum Gothic" w:cs="Nanum Gothic"/>
        </w:rPr>
        <w:t>list를</w:t>
      </w:r>
      <w:proofErr w:type="spellEnd"/>
      <w:r>
        <w:rPr>
          <w:rFonts w:ascii="Nanum Gothic" w:eastAsia="Nanum Gothic" w:hAnsi="Nanum Gothic" w:cs="Nanum Gothic"/>
        </w:rPr>
        <w:t xml:space="preserve"> 작성했습니다.</w:t>
      </w:r>
    </w:p>
    <w:p w14:paraId="4DA38DDB" w14:textId="77777777" w:rsidR="00F70152" w:rsidRDefault="00F70152">
      <w:pPr>
        <w:ind w:left="720"/>
        <w:rPr>
          <w:rFonts w:ascii="Nanum Gothic" w:eastAsia="Nanum Gothic" w:hAnsi="Nanum Gothic" w:cs="Nanum Gothic"/>
        </w:rPr>
      </w:pPr>
    </w:p>
    <w:p w14:paraId="1685EC31" w14:textId="77777777" w:rsidR="00F70152" w:rsidRDefault="00F70152">
      <w:pPr>
        <w:rPr>
          <w:rFonts w:ascii="Nanum Gothic" w:eastAsia="Nanum Gothic" w:hAnsi="Nanum Gothic" w:cs="Nanum Gothic"/>
        </w:rPr>
      </w:pPr>
    </w:p>
    <w:p w14:paraId="63A04E58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ab/>
      </w:r>
    </w:p>
    <w:p w14:paraId="17EA7DB5" w14:textId="77777777" w:rsidR="00F70152" w:rsidRDefault="00000000">
      <w:pPr>
        <w:ind w:left="720"/>
        <w:rPr>
          <w:rFonts w:ascii="Nanum Gothic" w:eastAsia="Nanum Gothic" w:hAnsi="Nanum Gothic" w:cs="Nanum Gothic"/>
          <w:b/>
        </w:rPr>
      </w:pPr>
      <w:commentRangeStart w:id="4"/>
      <w:commentRangeStart w:id="5"/>
      <w:commentRangeStart w:id="6"/>
      <w:proofErr w:type="spellStart"/>
      <w:r>
        <w:rPr>
          <w:rFonts w:ascii="Nanum Gothic" w:eastAsia="Nanum Gothic" w:hAnsi="Nanum Gothic" w:cs="Nanum Gothic"/>
          <w:b/>
        </w:rPr>
        <w:t>Requirement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List</w:t>
      </w:r>
      <w:commentRangeEnd w:id="4"/>
      <w:proofErr w:type="spellEnd"/>
      <w:r>
        <w:commentReference w:id="4"/>
      </w:r>
      <w:commentRangeEnd w:id="5"/>
      <w:r>
        <w:commentReference w:id="5"/>
      </w:r>
      <w:commentRangeEnd w:id="6"/>
      <w:r>
        <w:commentReference w:id="6"/>
      </w:r>
    </w:p>
    <w:p w14:paraId="19E54646" w14:textId="77777777" w:rsidR="00F70152" w:rsidRDefault="00F70152">
      <w:pPr>
        <w:rPr>
          <w:rFonts w:ascii="Nanum Gothic" w:eastAsia="Nanum Gothic" w:hAnsi="Nanum Gothic" w:cs="Nanum Gothic"/>
        </w:rPr>
      </w:pPr>
    </w:p>
    <w:tbl>
      <w:tblPr>
        <w:tblStyle w:val="a5"/>
        <w:tblW w:w="8992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"/>
        <w:gridCol w:w="5356"/>
        <w:gridCol w:w="2729"/>
      </w:tblGrid>
      <w:tr w:rsidR="00F70152" w14:paraId="24C6F350" w14:textId="77777777">
        <w:trPr>
          <w:trHeight w:val="485"/>
          <w:jc w:val="center"/>
        </w:trPr>
        <w:tc>
          <w:tcPr>
            <w:tcW w:w="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A3C7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  <w:tc>
          <w:tcPr>
            <w:tcW w:w="53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D38C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Requirements</w:t>
            </w:r>
            <w:proofErr w:type="spellEnd"/>
          </w:p>
        </w:tc>
        <w:tc>
          <w:tcPr>
            <w:tcW w:w="27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7BED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Use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Case</w:t>
            </w:r>
            <w:proofErr w:type="spellEnd"/>
            <w:r>
              <w:rPr>
                <w:rFonts w:ascii="Nanum Gothic" w:eastAsia="Nanum Gothic" w:hAnsi="Nanum Gothic" w:cs="Nanum Gothic"/>
              </w:rPr>
              <w:t>(</w:t>
            </w:r>
            <w:proofErr w:type="spellStart"/>
            <w:r>
              <w:rPr>
                <w:rFonts w:ascii="Nanum Gothic" w:eastAsia="Nanum Gothic" w:hAnsi="Nanum Gothic" w:cs="Nanum Gothic"/>
              </w:rPr>
              <w:t>s</w:t>
            </w:r>
            <w:proofErr w:type="spellEnd"/>
            <w:r>
              <w:rPr>
                <w:rFonts w:ascii="Nanum Gothic" w:eastAsia="Nanum Gothic" w:hAnsi="Nanum Gothic" w:cs="Nanum Gothic"/>
              </w:rPr>
              <w:t>)</w:t>
            </w:r>
          </w:p>
        </w:tc>
      </w:tr>
      <w:tr w:rsidR="00F70152" w14:paraId="782D964E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11116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6EB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비회원이 시스템 사용 권한을 얻기 위해 자신의 기본 정보(회사 회원: 회사이름, 사업자번호, 사업분야, 주소, 전화번호 등, 일반 회원: 이름, 주민번호, 주소, 전화번호 등)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등록해 회원 가입 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D70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</w:t>
            </w:r>
          </w:p>
        </w:tc>
      </w:tr>
      <w:tr w:rsidR="00F70152" w14:paraId="3C26154D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371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2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E72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회원이 시스템 기능 사용을 시작하기 위해 등록한 ID와 </w:t>
            </w:r>
            <w:proofErr w:type="spellStart"/>
            <w:r>
              <w:rPr>
                <w:rFonts w:ascii="Nanum Gothic" w:eastAsia="Nanum Gothic" w:hAnsi="Nanum Gothic" w:cs="Nanum Gothic"/>
              </w:rPr>
              <w:t>password를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입력해 로그인 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00A1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로그인</w:t>
            </w:r>
          </w:p>
        </w:tc>
      </w:tr>
      <w:tr w:rsidR="00F70152" w14:paraId="2D08A65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0BB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3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E557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회원이 시스템 기능 사용을 종료하기 위해 로그아웃을 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F222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로그아웃</w:t>
            </w:r>
          </w:p>
        </w:tc>
      </w:tr>
      <w:tr w:rsidR="00F70152" w14:paraId="47E00EE3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5276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4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4BF6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회원이 시스템 사용 권한을 포기하기 위해 회원 탈퇴를 할 수 있다.</w:t>
            </w:r>
          </w:p>
          <w:p w14:paraId="2BE00711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단, 회사 회원의 경우는 등록한 채용 정보가 하나도 없는 상태에서 탈퇴할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E3D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탈퇴</w:t>
            </w:r>
          </w:p>
        </w:tc>
      </w:tr>
      <w:tr w:rsidR="00F70152" w14:paraId="3F83062D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F041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5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8ECFE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직접 직책, 업무, 인원 수, 신청 마감일 등의 채용 정보를 등록한다.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9E0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등록</w:t>
            </w:r>
          </w:p>
        </w:tc>
      </w:tr>
      <w:tr w:rsidR="00F70152" w14:paraId="78CCCFF4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674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6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44C4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등록한 채용 정보 리스트를 조회할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EBB86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 조회</w:t>
            </w:r>
          </w:p>
        </w:tc>
      </w:tr>
      <w:tr w:rsidR="00F70152" w14:paraId="5663CF6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C06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7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CD2A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채용 상세 정보 페이지에서 특정 채용 정보를 선택한 후, 해당 채용 정보를 삭제할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A25E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 정보 삭제</w:t>
            </w:r>
          </w:p>
        </w:tc>
      </w:tr>
      <w:tr w:rsidR="00F70152" w14:paraId="216D93D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B74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8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B5A5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채용 상세 정보 페이지에서 특정 채용 정보를 선택한 후, 원하는 항목을 수정할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642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원하는 항목 수정</w:t>
            </w:r>
          </w:p>
        </w:tc>
      </w:tr>
      <w:tr w:rsidR="00F70152" w14:paraId="2B4FE5FC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917F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9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5D12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회사 회원이 등록한 채용 정보 중에서 원하는 지원자 수에 도달한 경우가 있으면, 그 특정 채용을 조기 마감 처리할 수 있다. 다만, 채용 조기 마감 처리를 하려면, 마감일을 현재 시간으로 </w:t>
            </w:r>
            <w:proofErr w:type="spellStart"/>
            <w:r>
              <w:rPr>
                <w:rFonts w:ascii="Nanum Gothic" w:eastAsia="Nanum Gothic" w:hAnsi="Nanum Gothic" w:cs="Nanum Gothic"/>
              </w:rPr>
              <w:t>조정해야된다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749F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조기 마감 처리</w:t>
            </w:r>
          </w:p>
        </w:tc>
      </w:tr>
      <w:tr w:rsidR="00F70152" w14:paraId="14F837CB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AF71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10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530C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현재 시간과 비교해서 마감일이 지났거나 마감 처리된 채용 정보 내역을 조회할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DAC4" w14:textId="77777777" w:rsidR="00F70152" w:rsidRDefault="00000000">
            <w:pPr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마감 내역 조회</w:t>
            </w:r>
          </w:p>
        </w:tc>
      </w:tr>
      <w:tr w:rsidR="00F70152" w14:paraId="6B55AF48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2F21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11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A4D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회사이름 혹은 업무 중에 하나를 선택하여 검색할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A01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검색</w:t>
            </w:r>
          </w:p>
        </w:tc>
      </w:tr>
      <w:tr w:rsidR="00F70152" w14:paraId="08C1346A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5E2F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12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02D3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채용 정보 리스트의 정렬 기준을 마감일로 변경할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12A5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정렬 기준 변경</w:t>
            </w:r>
          </w:p>
        </w:tc>
      </w:tr>
      <w:tr w:rsidR="00F70152" w14:paraId="2B0378B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6C58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13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61C1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지원을 희망하는 채용 정보를 선택하면 해당 채용의 상세한 정보가 출력되며 즉시 지원할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17A3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정보, 지원</w:t>
            </w:r>
          </w:p>
        </w:tc>
      </w:tr>
      <w:tr w:rsidR="00F70152" w14:paraId="026EDA7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0C25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14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CC39" w14:textId="77777777" w:rsidR="00F70152" w:rsidRDefault="00000000">
            <w:pPr>
              <w:spacing w:after="160" w:line="233" w:lineRule="auto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특정 채용 정보의 상세 화면에서 해당 채용 내용과 유사한 채용 정보를 추천하는 기능을 선택하여 실행할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65F3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유사 채용 정보 조회</w:t>
            </w:r>
          </w:p>
        </w:tc>
      </w:tr>
      <w:tr w:rsidR="00F70152" w14:paraId="10107721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FF9C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15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E65B" w14:textId="77777777" w:rsidR="00F70152" w:rsidRDefault="00000000">
            <w:pPr>
              <w:spacing w:after="160" w:line="233" w:lineRule="auto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특정 회사 채용에 지원을 완료한 후 원하는 경우 기차표 예약을 진행할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0400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기차표 예약</w:t>
            </w:r>
          </w:p>
        </w:tc>
      </w:tr>
      <w:tr w:rsidR="00F70152" w14:paraId="661D88F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DBAB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16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0F2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일반회원이 자신의 지원정보(회사이름, 직책, 업무, 인원수, 신청 마감일)을 조회할 수 있다.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2C4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조회</w:t>
            </w:r>
          </w:p>
        </w:tc>
      </w:tr>
      <w:tr w:rsidR="00F70152" w14:paraId="68CA1516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993D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17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6D29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회원은 마감일이 지나지 않은 지원을 취소할 수 있다. 취소된 채용 정보는 해당 회원의 이메일로 통보되며 연계된 기차 예매는 자동으로 취소 요청된다. </w:t>
            </w:r>
          </w:p>
        </w:tc>
        <w:tc>
          <w:tcPr>
            <w:tcW w:w="2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99FC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취소</w:t>
            </w:r>
          </w:p>
        </w:tc>
      </w:tr>
      <w:tr w:rsidR="00F70152" w14:paraId="2DE45552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34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18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785A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회원은 마감 시간이 지난 지원 정보를 삭제할 수 있다.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1040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삭제</w:t>
            </w:r>
          </w:p>
        </w:tc>
      </w:tr>
      <w:tr w:rsidR="00F70152" w14:paraId="452D294F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FE30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19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3149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취소한 지원 정보는 6개월이 지나면 자동으로 삭제된다.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79B0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삭제</w:t>
            </w:r>
          </w:p>
        </w:tc>
      </w:tr>
      <w:tr w:rsidR="00F70152" w14:paraId="6BBC3E25" w14:textId="77777777">
        <w:trPr>
          <w:trHeight w:val="500"/>
          <w:jc w:val="center"/>
        </w:trPr>
        <w:tc>
          <w:tcPr>
            <w:tcW w:w="9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367" w14:textId="77777777" w:rsidR="00F70152" w:rsidRDefault="00000000">
            <w:pPr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20</w:t>
            </w:r>
          </w:p>
        </w:tc>
        <w:tc>
          <w:tcPr>
            <w:tcW w:w="53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C001A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회사 회원의 모든 채용 정보에 대해 신청 마감시간 기준 연도별,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>, 업무별 지원자 수를 출력한다.</w:t>
            </w:r>
          </w:p>
          <w:p w14:paraId="6DDCBEAF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 본인의 지원 정보에 대해 마감시간 기준 월별,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>, 업무별 지원 횟수를 출력한다.</w:t>
            </w:r>
          </w:p>
          <w:p w14:paraId="488C263A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말일에 해당 통계 정보를 각 회원에게 이메일로 전달한다.</w:t>
            </w:r>
          </w:p>
        </w:tc>
        <w:tc>
          <w:tcPr>
            <w:tcW w:w="27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5337" w14:textId="77777777" w:rsidR="00F70152" w:rsidRDefault="00000000">
            <w:pPr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통계</w:t>
            </w:r>
          </w:p>
        </w:tc>
      </w:tr>
    </w:tbl>
    <w:p w14:paraId="2FA8F120" w14:textId="77777777" w:rsidR="00F70152" w:rsidRDefault="00F70152">
      <w:pPr>
        <w:rPr>
          <w:rFonts w:ascii="Nanum Gothic" w:eastAsia="Nanum Gothic" w:hAnsi="Nanum Gothic" w:cs="Nanum Gothic"/>
        </w:rPr>
      </w:pPr>
    </w:p>
    <w:p w14:paraId="7F3730D0" w14:textId="77777777" w:rsidR="00F70152" w:rsidRDefault="00F70152">
      <w:pPr>
        <w:rPr>
          <w:rFonts w:ascii="Nanum Gothic" w:eastAsia="Nanum Gothic" w:hAnsi="Nanum Gothic" w:cs="Nanum Gothic"/>
        </w:rPr>
      </w:pPr>
    </w:p>
    <w:p w14:paraId="523FE0E2" w14:textId="77777777" w:rsidR="00F70152" w:rsidRDefault="00F70152">
      <w:pPr>
        <w:rPr>
          <w:rFonts w:ascii="Nanum Gothic" w:eastAsia="Nanum Gothic" w:hAnsi="Nanum Gothic" w:cs="Nanum Gothic"/>
        </w:rPr>
      </w:pPr>
    </w:p>
    <w:p w14:paraId="77A310F8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  <w:b/>
        </w:rPr>
      </w:pPr>
      <w:proofErr w:type="spellStart"/>
      <w:r>
        <w:rPr>
          <w:rFonts w:ascii="Nanum Gothic" w:eastAsia="Nanum Gothic" w:hAnsi="Nanum Gothic" w:cs="Nanum Gothic"/>
          <w:b/>
        </w:rPr>
        <w:t>Actor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Descriptions</w:t>
      </w:r>
      <w:proofErr w:type="spellEnd"/>
    </w:p>
    <w:p w14:paraId="45CEF640" w14:textId="77777777" w:rsidR="00F70152" w:rsidRDefault="00F70152">
      <w:pPr>
        <w:rPr>
          <w:rFonts w:ascii="Nanum Gothic" w:eastAsia="Nanum Gothic" w:hAnsi="Nanum Gothic" w:cs="Nanum Gothic"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120"/>
      </w:tblGrid>
      <w:tr w:rsidR="00F70152" w14:paraId="7F94FE06" w14:textId="77777777">
        <w:tc>
          <w:tcPr>
            <w:tcW w:w="2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CE57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</w:p>
        </w:tc>
        <w:tc>
          <w:tcPr>
            <w:tcW w:w="61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B85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Description</w:t>
            </w:r>
            <w:proofErr w:type="spellEnd"/>
          </w:p>
        </w:tc>
      </w:tr>
      <w:tr w:rsidR="00F70152" w14:paraId="5C812A0A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1D1A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비회원</w:t>
            </w:r>
          </w:p>
        </w:tc>
        <w:tc>
          <w:tcPr>
            <w:tcW w:w="6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17BC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시스템 사용 권한이 없는 사용자이다.</w:t>
            </w:r>
          </w:p>
          <w:p w14:paraId="02323E0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가입을 통해 회원으로 등록된다.</w:t>
            </w:r>
          </w:p>
        </w:tc>
      </w:tr>
      <w:tr w:rsidR="00F70152" w14:paraId="245A1A79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A9A2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회원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A13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시스템 사용 권한을 갖는다.</w:t>
            </w:r>
          </w:p>
          <w:p w14:paraId="0D329983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로그인하여 시스템 기능을 사용할 수 있다.</w:t>
            </w:r>
          </w:p>
          <w:p w14:paraId="6937FFB8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회원과 일반 회원으로 구분된다.</w:t>
            </w:r>
          </w:p>
        </w:tc>
      </w:tr>
      <w:tr w:rsidR="00F70152" w14:paraId="3AF3D6BA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6BA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A089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 시 기본 정보로 회사 이름, 사업자 번호, 사업 분야 등을 입력한다.</w:t>
            </w:r>
          </w:p>
          <w:p w14:paraId="645A5F37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먼저 등록한 채용 정보를 삭제해야 회원 탈퇴가 이루어진다.</w:t>
            </w:r>
          </w:p>
          <w:p w14:paraId="7A03AAB3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면접이 필요한 채용 정보를 등록해서 지원자를 모집할 수 있고, 채용 정보 관련 기능에 책임을 진다.</w:t>
            </w:r>
          </w:p>
          <w:p w14:paraId="79B8A08A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통계 기능으로 지원자 수 정보를 확인할 수 있다.</w:t>
            </w:r>
          </w:p>
        </w:tc>
      </w:tr>
      <w:tr w:rsidR="00F70152" w14:paraId="4FB9AC9C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7C8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24005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가입 시 기본 정보로 이름, 주민 번호 등을 입력한다.</w:t>
            </w:r>
          </w:p>
          <w:p w14:paraId="6EAEF3E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정보를 검색 및 조회하고 원하는 회사에 지원할 수 있다.</w:t>
            </w:r>
          </w:p>
          <w:p w14:paraId="48CEE684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본인이 지원한 지원 정보를 조회, 취소, 삭제할 수 있다.</w:t>
            </w:r>
          </w:p>
          <w:p w14:paraId="446E1F75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정보 통계 기능으로 지원 횟수 정보를 확인할 수 있다.</w:t>
            </w:r>
          </w:p>
        </w:tc>
      </w:tr>
      <w:tr w:rsidR="00F70152" w14:paraId="025C4E5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C619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기차 예약 시스템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765C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해당 시스템을 통해 기차표를 예약하고 취소할 수 있다.</w:t>
            </w:r>
          </w:p>
          <w:p w14:paraId="156C99FD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회원의 취소된 지원 정보와 연계된 기차 예매를 취소한다.</w:t>
            </w:r>
          </w:p>
        </w:tc>
      </w:tr>
      <w:tr w:rsidR="00F70152" w14:paraId="6321822B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0166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6개월 후 취소된 지원 정보 자동 삭제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7CD2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회원이 취소한 지원 정보를 6개월 후에 자동으로 삭제하는 </w:t>
            </w:r>
            <w:proofErr w:type="spellStart"/>
            <w:r>
              <w:rPr>
                <w:rFonts w:ascii="Nanum Gothic" w:eastAsia="Nanum Gothic" w:hAnsi="Nanum Gothic" w:cs="Nanum Gothic"/>
              </w:rPr>
              <w:t>event</w:t>
            </w:r>
            <w:proofErr w:type="spellEnd"/>
            <w:r>
              <w:rPr>
                <w:rFonts w:ascii="Nanum Gothic" w:eastAsia="Nanum Gothic" w:hAnsi="Nanum Gothic" w:cs="Nanum Gothic"/>
              </w:rPr>
              <w:t>이다.</w:t>
            </w:r>
          </w:p>
        </w:tc>
      </w:tr>
      <w:tr w:rsidR="00F70152" w14:paraId="5C46172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B8B75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이메일 시스템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C731" w14:textId="77777777" w:rsidR="00F70152" w:rsidRDefault="00000000">
            <w:pPr>
              <w:widowControl w:val="0"/>
              <w:spacing w:line="240" w:lineRule="auto"/>
              <w:ind w:right="100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회원에게 취소된 채용 정보 이메일을 보낸다.</w:t>
            </w:r>
          </w:p>
          <w:p w14:paraId="2AF38BC7" w14:textId="77777777" w:rsidR="00F70152" w:rsidRDefault="00F70152">
            <w:pPr>
              <w:widowControl w:val="0"/>
              <w:spacing w:line="240" w:lineRule="auto"/>
              <w:ind w:left="100" w:right="100"/>
              <w:jc w:val="both"/>
              <w:rPr>
                <w:rFonts w:ascii="Nanum Gothic" w:eastAsia="Nanum Gothic" w:hAnsi="Nanum Gothic" w:cs="Nanum Gothic"/>
              </w:rPr>
            </w:pPr>
          </w:p>
        </w:tc>
      </w:tr>
      <w:tr w:rsidR="00F70152" w14:paraId="6C779402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0B8F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 이메일로 통계 발송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13C2" w14:textId="77777777" w:rsidR="00F70152" w:rsidRDefault="00000000">
            <w:pPr>
              <w:widowControl w:val="0"/>
              <w:spacing w:line="240" w:lineRule="auto"/>
              <w:ind w:left="100" w:right="100"/>
              <w:jc w:val="both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말일에 회사 회원에게는 지원자 수 통계정보를, 일반 회원에게는 지원 횟수 통계 정보를 이메일로 발송한다</w:t>
            </w:r>
          </w:p>
          <w:p w14:paraId="29ACFD21" w14:textId="77777777" w:rsidR="00F70152" w:rsidRDefault="00F70152">
            <w:pPr>
              <w:widowControl w:val="0"/>
              <w:spacing w:line="240" w:lineRule="auto"/>
              <w:ind w:left="100" w:right="100"/>
              <w:jc w:val="both"/>
              <w:rPr>
                <w:rFonts w:ascii="Nanum Gothic" w:eastAsia="Nanum Gothic" w:hAnsi="Nanum Gothic" w:cs="Nanum Gothic"/>
              </w:rPr>
            </w:pPr>
          </w:p>
        </w:tc>
      </w:tr>
    </w:tbl>
    <w:p w14:paraId="4275F355" w14:textId="77777777" w:rsidR="00F70152" w:rsidRDefault="00F70152">
      <w:pPr>
        <w:rPr>
          <w:rFonts w:ascii="Nanum Gothic" w:eastAsia="Nanum Gothic" w:hAnsi="Nanum Gothic" w:cs="Nanum Gothic"/>
        </w:rPr>
      </w:pPr>
    </w:p>
    <w:p w14:paraId="4204DF37" w14:textId="77777777" w:rsidR="00F70152" w:rsidRDefault="00000000">
      <w:pPr>
        <w:numPr>
          <w:ilvl w:val="0"/>
          <w:numId w:val="17"/>
        </w:numPr>
        <w:rPr>
          <w:rFonts w:ascii="Nanum Gothic" w:eastAsia="Nanum Gothic" w:hAnsi="Nanum Gothic" w:cs="Nanum Gothic"/>
          <w:b/>
        </w:rPr>
      </w:pPr>
      <w:proofErr w:type="spellStart"/>
      <w:r>
        <w:rPr>
          <w:rFonts w:ascii="Nanum Gothic" w:eastAsia="Nanum Gothic" w:hAnsi="Nanum Gothic" w:cs="Nanum Gothic"/>
          <w:b/>
        </w:rPr>
        <w:t>Use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Case</w:t>
      </w:r>
      <w:proofErr w:type="spellEnd"/>
      <w:r>
        <w:rPr>
          <w:rFonts w:ascii="Nanum Gothic" w:eastAsia="Nanum Gothic" w:hAnsi="Nanum Gothic" w:cs="Nanum Gothic"/>
          <w:b/>
        </w:rPr>
        <w:t xml:space="preserve"> </w:t>
      </w:r>
      <w:proofErr w:type="spellStart"/>
      <w:r>
        <w:rPr>
          <w:rFonts w:ascii="Nanum Gothic" w:eastAsia="Nanum Gothic" w:hAnsi="Nanum Gothic" w:cs="Nanum Gothic"/>
          <w:b/>
        </w:rPr>
        <w:t>Descriptions</w:t>
      </w:r>
      <w:proofErr w:type="spellEnd"/>
    </w:p>
    <w:p w14:paraId="4FF42AEE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회원 가입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53132D4C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C027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9441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5FBA7F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927B" w14:textId="77777777" w:rsidR="00F7015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회원 가입 창에 기본 정보와 ID, </w:t>
            </w:r>
            <w:proofErr w:type="spellStart"/>
            <w:r>
              <w:rPr>
                <w:rFonts w:ascii="Nanum Gothic" w:eastAsia="Nanum Gothic" w:hAnsi="Nanum Gothic" w:cs="Nanum Gothic"/>
              </w:rPr>
              <w:t>password를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입력한 후 회원 가입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324F" w14:textId="77777777" w:rsidR="00F70152" w:rsidRDefault="00000000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화면에 회원 가입 완료 메시지를 출력한다.</w:t>
            </w:r>
          </w:p>
        </w:tc>
      </w:tr>
    </w:tbl>
    <w:p w14:paraId="5267691A" w14:textId="77777777" w:rsidR="00F70152" w:rsidRDefault="00000000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로그인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8A97E58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DCA4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6362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A9F402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C458" w14:textId="77777777" w:rsidR="00F7015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로그인 창에서 회원 가입 시 등록했던 ID와 </w:t>
            </w:r>
            <w:proofErr w:type="spellStart"/>
            <w:r>
              <w:rPr>
                <w:rFonts w:ascii="Nanum Gothic" w:eastAsia="Nanum Gothic" w:hAnsi="Nanum Gothic" w:cs="Nanum Gothic"/>
              </w:rPr>
              <w:t>password를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입력한 후 로그인 버튼을 누른다.</w:t>
            </w:r>
            <w:r>
              <w:rPr>
                <w:rFonts w:ascii="Nanum Gothic" w:eastAsia="Nanum Gothic" w:hAnsi="Nanum Gothic" w:cs="Nanum Gothic"/>
              </w:rPr>
              <w:tab/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3DA8" w14:textId="77777777" w:rsidR="00F70152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로그인 완료 메시지를 출력한다.</w:t>
            </w:r>
          </w:p>
        </w:tc>
      </w:tr>
    </w:tbl>
    <w:p w14:paraId="1A6C139F" w14:textId="77777777" w:rsidR="00F70152" w:rsidRDefault="00000000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로그아웃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4A43ABD4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883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lastRenderedPageBreak/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5EF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1F8E80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127" w14:textId="77777777" w:rsidR="00F7015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로그아웃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C68A" w14:textId="77777777" w:rsidR="00F70152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로그아웃 완료 메시지를 출력한다.</w:t>
            </w:r>
          </w:p>
        </w:tc>
      </w:tr>
    </w:tbl>
    <w:p w14:paraId="38D1D1E0" w14:textId="77777777" w:rsidR="00F70152" w:rsidRDefault="00000000">
      <w:pPr>
        <w:spacing w:before="240" w:after="240"/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회원 탈퇴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4436D9A2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4F9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7686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9D0F5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E55C" w14:textId="77777777" w:rsidR="00F7015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회원 탈퇴 버튼을 누른다. 회사 회원의 경우 등록한 채용 정보를 모두 삭제하는 작업이 선행되어야 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B52A" w14:textId="77777777" w:rsidR="00F70152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화면에 회원 탈퇴 완료 메시지를 출력한다.</w:t>
            </w:r>
          </w:p>
        </w:tc>
      </w:tr>
    </w:tbl>
    <w:p w14:paraId="306E03EE" w14:textId="77777777" w:rsidR="00F70152" w:rsidRDefault="00F70152">
      <w:pPr>
        <w:rPr>
          <w:rFonts w:ascii="Nanum Gothic" w:eastAsia="Nanum Gothic" w:hAnsi="Nanum Gothic" w:cs="Nanum Gothic"/>
          <w:b/>
        </w:rPr>
      </w:pPr>
    </w:p>
    <w:p w14:paraId="079994A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정보 등록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4708A0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7D628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851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8D1B4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33B9" w14:textId="77777777" w:rsidR="00F70152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직책, 업무, 인원 수, 신청 마감일 등의 채용 정보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04C5" w14:textId="77777777" w:rsidR="00F70152" w:rsidRDefault="0000000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등록 완료 메시지를 출력한다.</w:t>
            </w:r>
          </w:p>
        </w:tc>
      </w:tr>
    </w:tbl>
    <w:p w14:paraId="2010635A" w14:textId="77777777" w:rsidR="00F70152" w:rsidRDefault="00F70152">
      <w:pPr>
        <w:rPr>
          <w:rFonts w:ascii="Nanum Gothic" w:eastAsia="Nanum Gothic" w:hAnsi="Nanum Gothic" w:cs="Nanum Gothic"/>
        </w:rPr>
      </w:pPr>
    </w:p>
    <w:p w14:paraId="2FC0245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정보 리스트 조회</w:t>
      </w: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3F7877D4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5991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1293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1D7E65E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E579" w14:textId="77777777" w:rsidR="00F70152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ins w:id="7" w:author="YO2M" w:date="2023-04-10T18:57:00Z">
              <w:r>
                <w:rPr>
                  <w:rFonts w:ascii="Nanum Gothic" w:eastAsia="Nanum Gothic" w:hAnsi="Nanum Gothic" w:cs="Nanum Gothic"/>
                </w:rPr>
                <w:t>자신(회사 회원)이 등록한 채용 정보 조회 버튼을 누른다.</w:t>
              </w:r>
            </w:ins>
            <w:del w:id="8" w:author="YO2M" w:date="2023-04-10T18:57:00Z">
              <w:r>
                <w:rPr>
                  <w:rFonts w:ascii="Nanum Gothic" w:eastAsia="Nanum Gothic" w:hAnsi="Nanum Gothic" w:cs="Nanum Gothic"/>
                </w:rPr>
                <w:delText>조회하고 싶은 채용 정보를 입력한다.</w:delText>
              </w:r>
            </w:del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0430" w14:textId="77777777" w:rsidR="00F70152" w:rsidRDefault="0000000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입력한 값에 알맞은 채용 정보 출력한다.</w:t>
            </w:r>
          </w:p>
        </w:tc>
      </w:tr>
    </w:tbl>
    <w:p w14:paraId="1517244F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해당 채용 정보 삭제</w:t>
      </w:r>
    </w:p>
    <w:tbl>
      <w:tblPr>
        <w:tblStyle w:val="ad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F70152" w14:paraId="07329694" w14:textId="77777777">
        <w:tc>
          <w:tcPr>
            <w:tcW w:w="4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ADB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FB40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B558A4C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5474" w14:textId="77777777" w:rsidR="00F7015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 페이지에서 삭제하고 싶은 채용 정보를 선택한다.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B1D2" w14:textId="77777777" w:rsidR="00F70152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삭제하고 </w:t>
            </w:r>
            <w:proofErr w:type="spellStart"/>
            <w:r>
              <w:rPr>
                <w:rFonts w:ascii="Nanum Gothic" w:eastAsia="Nanum Gothic" w:hAnsi="Nanum Gothic" w:cs="Nanum Gothic"/>
              </w:rPr>
              <w:t>싶은지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되묻는 창 (‘정말로 삭제하길 원하시나요?’)을 출력한다.</w:t>
            </w:r>
          </w:p>
        </w:tc>
      </w:tr>
      <w:tr w:rsidR="00F70152" w14:paraId="727F06DF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6A9D" w14:textId="77777777" w:rsidR="00F7015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‘예’ 버튼을 누른다.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DD2D" w14:textId="77777777" w:rsidR="00F70152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‘삭제 완료’ 메시지를 출력한다.</w:t>
            </w:r>
          </w:p>
        </w:tc>
      </w:tr>
    </w:tbl>
    <w:p w14:paraId="0E379F36" w14:textId="77777777" w:rsidR="00F70152" w:rsidRDefault="00F70152">
      <w:pPr>
        <w:rPr>
          <w:rFonts w:ascii="Nanum Gothic" w:eastAsia="Nanum Gothic" w:hAnsi="Nanum Gothic" w:cs="Nanum Gothic"/>
        </w:rPr>
      </w:pPr>
    </w:p>
    <w:p w14:paraId="06E39A6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원하는 항목 수정</w:t>
      </w: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A4D2353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6B2E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ABC9" w14:textId="77777777" w:rsidR="00F7015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74281E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F0CF" w14:textId="77777777" w:rsidR="00F7015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 페이지에서 수정하고 싶은 채용 정보를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DE1" w14:textId="77777777" w:rsidR="00F7015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입력한 값에 알맞은 채용 정보 (직책, 업무, 인원 수, 신청 마감일 등) 출력한다.</w:t>
            </w:r>
          </w:p>
        </w:tc>
      </w:tr>
      <w:tr w:rsidR="00F70152" w14:paraId="256FF4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04C4" w14:textId="77777777" w:rsidR="00F70152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출력된 항목을 선택하고 ‘수정’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985D" w14:textId="77777777" w:rsidR="00F7015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선택한 항목의 수정 페이지를 출력한다.</w:t>
            </w:r>
          </w:p>
        </w:tc>
      </w:tr>
      <w:tr w:rsidR="00F70152" w14:paraId="21BECFD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5FB0" w14:textId="77777777" w:rsidR="00F7015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내용을 수정한 뒤, ‘완료’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BCDB" w14:textId="77777777" w:rsidR="00F70152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‘수정 완료’ 메시지를 출력한다.</w:t>
            </w:r>
          </w:p>
        </w:tc>
      </w:tr>
    </w:tbl>
    <w:p w14:paraId="30381A03" w14:textId="77777777" w:rsidR="00F70152" w:rsidRDefault="00F70152">
      <w:pPr>
        <w:rPr>
          <w:rFonts w:ascii="Nanum Gothic" w:eastAsia="Nanum Gothic" w:hAnsi="Nanum Gothic" w:cs="Nanum Gothic"/>
        </w:rPr>
      </w:pPr>
    </w:p>
    <w:p w14:paraId="734AB3B0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lastRenderedPageBreak/>
        <w:t>채용 조기 마감 처리</w:t>
      </w: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33FE7D6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5589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202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4BE76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BFA8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commentRangeStart w:id="9"/>
            <w:proofErr w:type="spellStart"/>
            <w:ins w:id="10" w:author="YO2M" w:date="2023-04-10T18:58:00Z">
              <w:r>
                <w:rPr>
                  <w:rFonts w:ascii="Nanum Gothic" w:eastAsia="Nanum Gothic" w:hAnsi="Nanum Gothic" w:cs="Nanum Gothic"/>
                </w:rPr>
                <w:t>None</w:t>
              </w:r>
            </w:ins>
            <w:proofErr w:type="spellEnd"/>
            <w:del w:id="11" w:author="YO2M" w:date="2023-04-10T18:58:00Z">
              <w:r>
                <w:rPr>
                  <w:rFonts w:ascii="Nanum Gothic" w:eastAsia="Nanum Gothic" w:hAnsi="Nanum Gothic" w:cs="Nanum Gothic"/>
                </w:rPr>
                <w:delText>자신(회사 회원)이 등록한 채용 정보를 입력한다.</w:delText>
              </w:r>
            </w:del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4B60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ins w:id="12" w:author="YO2M" w:date="2023-04-10T18:53:00Z">
              <w:r>
                <w:rPr>
                  <w:rFonts w:ascii="Nanum Gothic" w:eastAsia="Nanum Gothic" w:hAnsi="Nanum Gothic" w:cs="Nanum Gothic"/>
                </w:rPr>
                <w:t>등록된 채용</w:t>
              </w:r>
            </w:ins>
            <w:del w:id="13" w:author="YO2M" w:date="2023-04-10T18:53:00Z">
              <w:r>
                <w:rPr>
                  <w:rFonts w:ascii="Nanum Gothic" w:eastAsia="Nanum Gothic" w:hAnsi="Nanum Gothic" w:cs="Nanum Gothic"/>
                </w:rPr>
                <w:delText>입력된 채용 정보의 직책, 인원 수, 신청 마감일 등의</w:delText>
              </w:r>
            </w:del>
            <w:r>
              <w:rPr>
                <w:rFonts w:ascii="Nanum Gothic" w:eastAsia="Nanum Gothic" w:hAnsi="Nanum Gothic" w:cs="Nanum Gothic"/>
              </w:rPr>
              <w:t xml:space="preserve"> 정보 리스트를 출력한다.</w:t>
            </w:r>
          </w:p>
        </w:tc>
      </w:tr>
      <w:commentRangeEnd w:id="9"/>
      <w:tr w:rsidR="00F70152" w14:paraId="3CEB0F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DF676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commentReference w:id="9"/>
            </w:r>
            <w:r>
              <w:rPr>
                <w:rFonts w:ascii="Nanum Gothic" w:eastAsia="Nanum Gothic" w:hAnsi="Nanum Gothic" w:cs="Nanum Gothic"/>
              </w:rPr>
              <w:t>희망 지원자 수 도달한 채용 정보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026D" w14:textId="77777777" w:rsidR="00F7015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 정보에 대해서 채용 조기 마감 처리가 된 후에, 채용 조기 마감 ‘처리 완료’ 메시지를 출력한다.</w:t>
            </w:r>
          </w:p>
        </w:tc>
      </w:tr>
    </w:tbl>
    <w:p w14:paraId="20C43D7B" w14:textId="77777777" w:rsidR="00F70152" w:rsidRDefault="00F70152">
      <w:pPr>
        <w:rPr>
          <w:rFonts w:ascii="Nanum Gothic" w:eastAsia="Nanum Gothic" w:hAnsi="Nanum Gothic" w:cs="Nanum Gothic"/>
        </w:rPr>
      </w:pPr>
    </w:p>
    <w:p w14:paraId="237759EC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마감 내역 조회</w:t>
      </w: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22BE7359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17C17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5186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D15F79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E5EF" w14:textId="77777777" w:rsidR="00F7015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회원이 ‘채용 마감 내역 조회’ 버튼을 누른다.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0268" w14:textId="77777777" w:rsidR="00F70152" w:rsidRDefault="00000000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마감일이 지났거나 마감 처리된 채용 정보 내역을 마감일의 오름차순으로 정렬하여 각 채용 정보에 대해 직책, 업무, 신청 마감일 정보를 출력한다.</w:t>
            </w:r>
          </w:p>
        </w:tc>
      </w:tr>
    </w:tbl>
    <w:p w14:paraId="7EC760D2" w14:textId="77777777" w:rsidR="00F70152" w:rsidRDefault="00F70152">
      <w:pPr>
        <w:rPr>
          <w:rFonts w:ascii="Nanum Gothic" w:eastAsia="Nanum Gothic" w:hAnsi="Nanum Gothic" w:cs="Nanum Gothic"/>
        </w:rPr>
      </w:pPr>
    </w:p>
    <w:p w14:paraId="41DA4EE7" w14:textId="77777777" w:rsidR="00F70152" w:rsidRDefault="00F70152">
      <w:pPr>
        <w:rPr>
          <w:rFonts w:ascii="Nanum Gothic" w:eastAsia="Nanum Gothic" w:hAnsi="Nanum Gothic" w:cs="Nanum Gothic"/>
        </w:rPr>
      </w:pPr>
    </w:p>
    <w:p w14:paraId="6F11BC12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검색</w:t>
      </w: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0ED7A048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FBAC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B626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FA84A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A0C8" w14:textId="77777777" w:rsidR="00F7015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회사이름 또는 업무 중 하나를 선택하고 원하는 검색어를 입력한다.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DC18" w14:textId="77777777" w:rsidR="00F7015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리스트(회사 이름, 마감일 정보)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회사 이름의 오름차순으로 출력한다. 현재 시점에서 마감일이 지나지 않은 정보만 출력한다.</w:t>
            </w:r>
          </w:p>
        </w:tc>
      </w:tr>
    </w:tbl>
    <w:p w14:paraId="463E13C8" w14:textId="77777777" w:rsidR="00F70152" w:rsidRDefault="00F70152">
      <w:pPr>
        <w:rPr>
          <w:rFonts w:ascii="Nanum Gothic" w:eastAsia="Nanum Gothic" w:hAnsi="Nanum Gothic" w:cs="Nanum Gothic"/>
        </w:rPr>
      </w:pPr>
    </w:p>
    <w:p w14:paraId="5689BF9A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정렬 기준 변경</w:t>
      </w: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B64D09F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8544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1A9C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5DDC3DA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7100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F5F9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회사 이름의 오름차순으로 채용 정보 리스트(회사 이름, 마감일 정보)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출력한다.</w:t>
            </w:r>
          </w:p>
        </w:tc>
      </w:tr>
      <w:tr w:rsidR="00F70152" w14:paraId="14FA35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1498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정렬 기준을 마감일로 변경한다.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FEC2" w14:textId="77777777" w:rsidR="00F70152" w:rsidRDefault="00000000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마감일 기준으로 채용 정보 리스트를 </w:t>
            </w:r>
            <w:proofErr w:type="spellStart"/>
            <w:r>
              <w:rPr>
                <w:rFonts w:ascii="Nanum Gothic" w:eastAsia="Nanum Gothic" w:hAnsi="Nanum Gothic" w:cs="Nanum Gothic"/>
              </w:rPr>
              <w:t>재출력한다</w:t>
            </w:r>
            <w:proofErr w:type="spellEnd"/>
            <w:r>
              <w:rPr>
                <w:rFonts w:ascii="Nanum Gothic" w:eastAsia="Nanum Gothic" w:hAnsi="Nanum Gothic" w:cs="Nanum Gothic"/>
              </w:rPr>
              <w:t>.</w:t>
            </w:r>
          </w:p>
        </w:tc>
      </w:tr>
    </w:tbl>
    <w:p w14:paraId="5DED5926" w14:textId="77777777" w:rsidR="00F70152" w:rsidRDefault="00F70152">
      <w:pPr>
        <w:rPr>
          <w:rFonts w:ascii="Nanum Gothic" w:eastAsia="Nanum Gothic" w:hAnsi="Nanum Gothic" w:cs="Nanum Gothic"/>
        </w:rPr>
      </w:pPr>
    </w:p>
    <w:p w14:paraId="7581E270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채용 상세 정보 조회</w:t>
      </w: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4C63CB6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8E883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ACF4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4F4BAC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D0B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6FFEB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정보 리스트(회사 이름, 마감일 정보)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회사 이름의 오름차순으로 출력한다. 현재 시점에서 마감일이 지나지 않은 정보만 출력한다.</w:t>
            </w:r>
          </w:p>
        </w:tc>
      </w:tr>
      <w:tr w:rsidR="00F70152" w14:paraId="6CC5CC5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41FB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lastRenderedPageBreak/>
              <w:t>채용 정보 리스트에서 희망하는 채용 정보를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2F99" w14:textId="77777777" w:rsidR="00F70152" w:rsidRDefault="00000000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채용의 상세한 정보(회사이름, 직책, 업무, 인원수, 신청 마감일)가 출력된다.</w:t>
            </w:r>
          </w:p>
        </w:tc>
      </w:tr>
    </w:tbl>
    <w:p w14:paraId="7B3CCB37" w14:textId="77777777" w:rsidR="00F70152" w:rsidRDefault="00F70152">
      <w:pPr>
        <w:rPr>
          <w:rFonts w:ascii="Nanum Gothic" w:eastAsia="Nanum Gothic" w:hAnsi="Nanum Gothic" w:cs="Nanum Gothic"/>
        </w:rPr>
      </w:pPr>
    </w:p>
    <w:p w14:paraId="664D0460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</w:t>
      </w:r>
    </w:p>
    <w:tbl>
      <w:tblPr>
        <w:tblStyle w:val="af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081C62E1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DB96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9F27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24A7439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FEB2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BE7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특정 회사의 채용 상세 정보(회사이름, 직책, 업무, 인원수, 신청 마감일)가 출력된다.</w:t>
            </w:r>
          </w:p>
        </w:tc>
      </w:tr>
      <w:tr w:rsidR="00F70152" w14:paraId="1E18701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0C09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항목을 선택하고 ‘지원하기’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807F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지원하기 위해 </w:t>
            </w: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>가 입력해야 할 요소를 받는 입력 창을 출력한다.</w:t>
            </w:r>
          </w:p>
        </w:tc>
      </w:tr>
      <w:tr w:rsidR="00F70152" w14:paraId="5E4B5B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ED2E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입력 창에 알맞은 정보를 입력한 후 ‘제출하기’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CF9B" w14:textId="77777777" w:rsidR="00F70152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지원 완료 메시지를 출력한다.</w:t>
            </w:r>
          </w:p>
        </w:tc>
      </w:tr>
      <w:tr w:rsidR="00F70152" w14:paraId="6DEED6B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0B2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Extension</w:t>
            </w:r>
            <w:proofErr w:type="spellEnd"/>
          </w:p>
          <w:p w14:paraId="5EE763DC" w14:textId="77777777" w:rsidR="00F70152" w:rsidRDefault="00000000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단계 6 이후, 기차표를 예약할 수 있다.</w:t>
            </w:r>
          </w:p>
        </w:tc>
      </w:tr>
    </w:tbl>
    <w:p w14:paraId="7EAF5A74" w14:textId="77777777" w:rsidR="00F70152" w:rsidRDefault="00F70152">
      <w:pPr>
        <w:rPr>
          <w:rFonts w:ascii="Nanum Gothic" w:eastAsia="Nanum Gothic" w:hAnsi="Nanum Gothic" w:cs="Nanum Gothic"/>
        </w:rPr>
      </w:pPr>
    </w:p>
    <w:p w14:paraId="282E14A5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기차표 예약</w:t>
      </w:r>
    </w:p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EF80C04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C534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056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6F4BC85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0039" w14:textId="77777777" w:rsidR="00F7015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기차표 예약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4D78" w14:textId="77777777" w:rsidR="00F7015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‘예약 완료’ 메시지를 출력한다.</w:t>
            </w:r>
          </w:p>
        </w:tc>
      </w:tr>
      <w:tr w:rsidR="00F70152" w14:paraId="0A497B3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7479" w14:textId="77777777" w:rsidR="00F70152" w:rsidRDefault="00000000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기차 예약 시스템이 예약을 진행한다.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13F4" w14:textId="77777777" w:rsidR="00F70152" w:rsidRDefault="00F70152">
            <w:pPr>
              <w:widowControl w:val="0"/>
              <w:spacing w:line="240" w:lineRule="auto"/>
              <w:ind w:left="720" w:hanging="360"/>
              <w:rPr>
                <w:rFonts w:ascii="Nanum Gothic" w:eastAsia="Nanum Gothic" w:hAnsi="Nanum Gothic" w:cs="Nanum Gothic"/>
              </w:rPr>
            </w:pPr>
          </w:p>
        </w:tc>
      </w:tr>
    </w:tbl>
    <w:p w14:paraId="4008C552" w14:textId="77777777" w:rsidR="00F70152" w:rsidRDefault="00F70152">
      <w:pPr>
        <w:rPr>
          <w:rFonts w:ascii="Nanum Gothic" w:eastAsia="Nanum Gothic" w:hAnsi="Nanum Gothic" w:cs="Nanum Gothic"/>
        </w:rPr>
      </w:pPr>
    </w:p>
    <w:p w14:paraId="2B86BA8D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유사 채용 정보 조회</w:t>
      </w:r>
    </w:p>
    <w:tbl>
      <w:tblPr>
        <w:tblStyle w:val="af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5E2C4AC3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F6BF1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E9A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7DC9C8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034A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None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0FAB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채용 상세 정보를 출력한다.</w:t>
            </w:r>
          </w:p>
        </w:tc>
      </w:tr>
      <w:tr w:rsidR="00F70152" w14:paraId="0FA618B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0A8A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유사 채용 정보 추천 기능을 선택한다.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1FC8" w14:textId="77777777" w:rsidR="00F70152" w:rsidRDefault="00000000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해당 채용 정보와 유사한 채용 정보를 마감일까지 남은 시간이 짧은 채용 정보부터 정렬하여 출력한다.</w:t>
            </w:r>
          </w:p>
        </w:tc>
      </w:tr>
    </w:tbl>
    <w:p w14:paraId="720F153F" w14:textId="77777777" w:rsidR="00F70152" w:rsidRDefault="00F70152">
      <w:pPr>
        <w:rPr>
          <w:rFonts w:ascii="Nanum Gothic" w:eastAsia="Nanum Gothic" w:hAnsi="Nanum Gothic" w:cs="Nanum Gothic"/>
          <w:b/>
        </w:rPr>
      </w:pPr>
    </w:p>
    <w:p w14:paraId="47AEF9E3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정보 조회</w:t>
      </w: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56665C8E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57CD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2140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59630A9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984A" w14:textId="77777777" w:rsidR="00F7015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commentRangeStart w:id="14"/>
            <w:r>
              <w:rPr>
                <w:rFonts w:ascii="Nanum Gothic" w:eastAsia="Nanum Gothic" w:hAnsi="Nanum Gothic" w:cs="Nanum Gothic"/>
              </w:rPr>
              <w:t>지원 정보 조회 버튼을 클릭한다.</w:t>
            </w:r>
          </w:p>
        </w:tc>
        <w:commentRangeEnd w:id="14"/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2D85" w14:textId="77777777" w:rsidR="00F70152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commentReference w:id="14"/>
            </w:r>
            <w:r>
              <w:rPr>
                <w:rFonts w:ascii="Nanum Gothic" w:eastAsia="Nanum Gothic" w:hAnsi="Nanum Gothic" w:cs="Nanum Gothic"/>
              </w:rPr>
              <w:t>회사이름의 오름차순으로 정렬해서 일반 회원의 지원 정보(회사이름, 직책, 업무, 인원수, 신청 마감일)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표시한다.</w:t>
            </w:r>
          </w:p>
        </w:tc>
      </w:tr>
    </w:tbl>
    <w:p w14:paraId="479A9421" w14:textId="77777777" w:rsidR="00F70152" w:rsidRDefault="00F70152">
      <w:pPr>
        <w:rPr>
          <w:rFonts w:ascii="Nanum Gothic" w:eastAsia="Nanum Gothic" w:hAnsi="Nanum Gothic" w:cs="Nanum Gothic"/>
        </w:rPr>
      </w:pPr>
    </w:p>
    <w:p w14:paraId="10319C32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lastRenderedPageBreak/>
        <w:t>지원 취소</w:t>
      </w:r>
    </w:p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7B6E5C32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D459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C3E4A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030A2D7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3D6A9" w14:textId="77777777" w:rsidR="00F7015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일반 회원이 마감일이 지나지 않은 지원 정보 중 취소하려는 지원 정보의 ‘지원 취소’</w:t>
            </w:r>
            <w:proofErr w:type="spellStart"/>
            <w:r>
              <w:rPr>
                <w:rFonts w:ascii="Nanum Gothic" w:eastAsia="Nanum Gothic" w:hAnsi="Nanum Gothic" w:cs="Nanum Gothic"/>
              </w:rPr>
              <w:t>를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EBD6" w14:textId="77777777" w:rsidR="00F7015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화면에 ‘취소 완료’ 메시지를 표시한다.</w:t>
            </w:r>
          </w:p>
        </w:tc>
      </w:tr>
      <w:tr w:rsidR="00F70152" w14:paraId="63375E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DDA1C" w14:textId="77777777" w:rsidR="00F70152" w:rsidRDefault="00000000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이메일 시스템이 취소된 채용 정보를 일반 회원의 이메일로 보내고 기차 예약 시스템이 연계된 기차 예매를 취소한다.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40E5" w14:textId="77777777" w:rsidR="00F70152" w:rsidRDefault="00F70152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</w:p>
        </w:tc>
      </w:tr>
    </w:tbl>
    <w:p w14:paraId="5E3D58A8" w14:textId="77777777" w:rsidR="00F70152" w:rsidRDefault="00F70152">
      <w:pPr>
        <w:rPr>
          <w:rFonts w:ascii="Nanum Gothic" w:eastAsia="Nanum Gothic" w:hAnsi="Nanum Gothic" w:cs="Nanum Gothic"/>
        </w:rPr>
      </w:pPr>
    </w:p>
    <w:p w14:paraId="727F11F9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정보 삭제</w:t>
      </w: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189A3189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81B5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C728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47765A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0CBD" w14:textId="77777777" w:rsidR="00F7015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commentRangeStart w:id="15"/>
            <w:r>
              <w:rPr>
                <w:rFonts w:ascii="Nanum Gothic" w:eastAsia="Nanum Gothic" w:hAnsi="Nanum Gothic" w:cs="Nanum Gothic"/>
              </w:rPr>
              <w:t>일반 회원이 마감 시간이 지난 지원 정보 중 삭제하려는 지원 정보의 ‘삭제’ 버튼을 클릭한다.</w:t>
            </w:r>
          </w:p>
        </w:tc>
        <w:commentRangeEnd w:id="15"/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2CD" w14:textId="77777777" w:rsidR="00F7015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commentReference w:id="15"/>
            </w:r>
            <w:r>
              <w:rPr>
                <w:rFonts w:ascii="Nanum Gothic" w:eastAsia="Nanum Gothic" w:hAnsi="Nanum Gothic" w:cs="Nanum Gothic"/>
              </w:rPr>
              <w:t>화면에 ‘삭제 완료’ 메시지를 표시한다.</w:t>
            </w:r>
          </w:p>
        </w:tc>
      </w:tr>
      <w:tr w:rsidR="00F70152" w14:paraId="48E32A1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28BD" w14:textId="77777777" w:rsidR="00F70152" w:rsidRDefault="00000000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취소한 지원 정보가 6개월이 지났을 때 해당 지원 정보를 자동으로 삭제한다.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B10D" w14:textId="77777777" w:rsidR="00F70152" w:rsidRDefault="00F70152">
            <w:pPr>
              <w:widowControl w:val="0"/>
              <w:spacing w:line="240" w:lineRule="auto"/>
              <w:ind w:left="720" w:hanging="360"/>
              <w:rPr>
                <w:rFonts w:ascii="Nanum Gothic" w:eastAsia="Nanum Gothic" w:hAnsi="Nanum Gothic" w:cs="Nanum Gothic"/>
              </w:rPr>
            </w:pPr>
          </w:p>
        </w:tc>
      </w:tr>
    </w:tbl>
    <w:p w14:paraId="4DD3BE67" w14:textId="77777777" w:rsidR="00F70152" w:rsidRDefault="00F70152">
      <w:pPr>
        <w:rPr>
          <w:rFonts w:ascii="Nanum Gothic" w:eastAsia="Nanum Gothic" w:hAnsi="Nanum Gothic" w:cs="Nanum Gothic"/>
        </w:rPr>
      </w:pPr>
    </w:p>
    <w:p w14:paraId="4F3C58C6" w14:textId="77777777" w:rsidR="00F70152" w:rsidRDefault="00000000">
      <w:pPr>
        <w:rPr>
          <w:rFonts w:ascii="Nanum Gothic" w:eastAsia="Nanum Gothic" w:hAnsi="Nanum Gothic" w:cs="Nanum Gothic"/>
        </w:rPr>
      </w:pPr>
      <w:r>
        <w:rPr>
          <w:rFonts w:ascii="Nanum Gothic" w:eastAsia="Nanum Gothic" w:hAnsi="Nanum Gothic" w:cs="Nanum Gothic"/>
        </w:rPr>
        <w:t>지원 정보 통계</w:t>
      </w:r>
    </w:p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0152" w14:paraId="0E8821A5" w14:textId="77777777"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7839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proofErr w:type="spellStart"/>
            <w:r>
              <w:rPr>
                <w:rFonts w:ascii="Nanum Gothic" w:eastAsia="Nanum Gothic" w:hAnsi="Nanum Gothic" w:cs="Nanum Gothic"/>
              </w:rPr>
              <w:t>Actor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 </w:t>
            </w:r>
            <w:proofErr w:type="spellStart"/>
            <w:r>
              <w:rPr>
                <w:rFonts w:ascii="Nanum Gothic" w:eastAsia="Nanum Gothic" w:hAnsi="Nanum Gothic" w:cs="Nanum Gothic"/>
              </w:rPr>
              <w:t>Action</w:t>
            </w:r>
            <w:proofErr w:type="spellEnd"/>
          </w:p>
        </w:tc>
        <w:tc>
          <w:tcPr>
            <w:tcW w:w="451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09CF" w14:textId="77777777" w:rsidR="00F70152" w:rsidRDefault="00000000">
            <w:pPr>
              <w:widowControl w:val="0"/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System </w:t>
            </w:r>
            <w:proofErr w:type="spellStart"/>
            <w:r>
              <w:rPr>
                <w:rFonts w:ascii="Nanum Gothic" w:eastAsia="Nanum Gothic" w:hAnsi="Nanum Gothic" w:cs="Nanum Gothic"/>
              </w:rPr>
              <w:t>Response</w:t>
            </w:r>
            <w:proofErr w:type="spellEnd"/>
          </w:p>
        </w:tc>
      </w:tr>
      <w:tr w:rsidR="00F70152" w14:paraId="3DB1B94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6972" w14:textId="77777777" w:rsidR="00F7015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 일반 회원 또는 회사 회원이 ‘지원 정보 통계’ 버튼을 클릭한다.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FE3A" w14:textId="77777777" w:rsidR="00F7015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일반 회원에게는 모든 지원 정보에 대해 마감시간 기준으로 월별,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, 업무별 지원자 수를 출력한다. 회사 회원에게는 모든 채용 정보에 대해 신청 마감시간 기준으로 연도별, </w:t>
            </w:r>
            <w:proofErr w:type="spellStart"/>
            <w:r>
              <w:rPr>
                <w:rFonts w:ascii="Nanum Gothic" w:eastAsia="Nanum Gothic" w:hAnsi="Nanum Gothic" w:cs="Nanum Gothic"/>
              </w:rPr>
              <w:t>직책별</w:t>
            </w:r>
            <w:proofErr w:type="spellEnd"/>
            <w:r>
              <w:rPr>
                <w:rFonts w:ascii="Nanum Gothic" w:eastAsia="Nanum Gothic" w:hAnsi="Nanum Gothic" w:cs="Nanum Gothic"/>
              </w:rPr>
              <w:t xml:space="preserve">, 업무별 지원자 수를 출력한다. </w:t>
            </w:r>
          </w:p>
        </w:tc>
      </w:tr>
      <w:tr w:rsidR="00F70152" w14:paraId="0300A84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D50D" w14:textId="77777777" w:rsidR="00F70152" w:rsidRDefault="00000000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매월 말일에 해당 통계를 각 회원의 이메일로 보낸다.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4D42" w14:textId="77777777" w:rsidR="00F70152" w:rsidRDefault="00F70152">
            <w:pPr>
              <w:widowControl w:val="0"/>
              <w:spacing w:line="240" w:lineRule="auto"/>
              <w:ind w:left="720" w:hanging="360"/>
              <w:rPr>
                <w:rFonts w:ascii="Nanum Gothic" w:eastAsia="Nanum Gothic" w:hAnsi="Nanum Gothic" w:cs="Nanum Gothic"/>
              </w:rPr>
            </w:pPr>
          </w:p>
        </w:tc>
      </w:tr>
    </w:tbl>
    <w:p w14:paraId="4B449AB0" w14:textId="77777777" w:rsidR="00F70152" w:rsidRDefault="00F70152">
      <w:pPr>
        <w:rPr>
          <w:rFonts w:ascii="Nanum Gothic" w:eastAsia="Nanum Gothic" w:hAnsi="Nanum Gothic" w:cs="Nanum Gothic"/>
        </w:rPr>
      </w:pPr>
    </w:p>
    <w:sectPr w:rsidR="00F701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송유민" w:date="2023-04-10T08:25:00Z" w:initials="">
    <w:p w14:paraId="21EF2530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채점 기준표 4번을 참고해 기능별 분배가 아닌 use case 단위로 분배가 필요한 것 같아 해당 부분을 추가했습니다.</w:t>
      </w:r>
    </w:p>
  </w:comment>
  <w:comment w:id="1" w:author="송유민" w:date="2023-04-10T08:41:00Z" w:initials="">
    <w:p w14:paraId="6E726559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use case 단위 분배 수정 사항입니다.</w:t>
      </w:r>
    </w:p>
  </w:comment>
  <w:comment w:id="2" w:author="송유민" w:date="2023-04-10T08:43:00Z" w:initials="">
    <w:p w14:paraId="35A6E90A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use case 단위 분배 수정 사항입니다.</w:t>
      </w:r>
    </w:p>
  </w:comment>
  <w:comment w:id="3" w:author="송유민" w:date="2023-04-10T08:45:00Z" w:initials="">
    <w:p w14:paraId="5F46F913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use case 단위 분배 수정 사항입니다.</w:t>
      </w:r>
    </w:p>
  </w:comment>
  <w:comment w:id="4" w:author="김하나" w:date="2023-04-08T01:22:00Z" w:initials="">
    <w:p w14:paraId="40CE42F1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Requirement list를 하나의 표로 만들지도 정해야될 것 같아요</w:t>
      </w:r>
    </w:p>
  </w:comment>
  <w:comment w:id="5" w:author="송유민" w:date="2023-04-10T09:08:00Z" w:initials="">
    <w:p w14:paraId="43EAE6C0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[]안의 내용을 뺄까요? 그냥 둘까요?</w:t>
      </w:r>
    </w:p>
  </w:comment>
  <w:comment w:id="6" w:author="김하나" w:date="2023-04-11T01:00:00Z" w:initials="">
    <w:p w14:paraId="25A32D5E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requirement list는 자세하게 기술하는 것이 좋을 것 같아서 대괄호 안의 내용 그냥 둬도 괜찮을 것 같아요!</w:t>
      </w:r>
    </w:p>
  </w:comment>
  <w:comment w:id="9" w:author="YO2M" w:date="2023-04-10T19:11:00Z" w:initials="">
    <w:p w14:paraId="00102BEB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'채용 정보 조회' 기능에서 연계되는 과정으로 판단하여 수정을 제안합니다. (Q&amp;A 19)</w:t>
      </w:r>
    </w:p>
  </w:comment>
  <w:comment w:id="14" w:author="YO2M" w:date="2023-04-10T18:27:00Z" w:initials="">
    <w:p w14:paraId="077195C4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actor action가 없어서 추가했습니다</w:t>
      </w:r>
    </w:p>
  </w:comment>
  <w:comment w:id="15" w:author="YO2M" w:date="2023-04-10T19:43:00Z" w:initials="">
    <w:p w14:paraId="2B8B26F2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지원 취소/삭제 기능은 지원 조회 페이지에서 이루어지므로 전 단계에 system response로 조회 내역 출력 동작 추가를 제안합니다. (Q&amp;A 34)</w:t>
      </w:r>
    </w:p>
    <w:p w14:paraId="1461CF87" w14:textId="77777777" w:rsidR="00F7015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취소/삭제 기능이 조회 기능을 include하는 방식으로의 다이어그램 수정을 제안합니다.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EF2530" w15:done="0"/>
  <w15:commentEx w15:paraId="6E726559" w15:done="0"/>
  <w15:commentEx w15:paraId="35A6E90A" w15:done="0"/>
  <w15:commentEx w15:paraId="5F46F913" w15:done="0"/>
  <w15:commentEx w15:paraId="40CE42F1" w15:done="0"/>
  <w15:commentEx w15:paraId="43EAE6C0" w15:done="0"/>
  <w15:commentEx w15:paraId="25A32D5E" w15:done="0"/>
  <w15:commentEx w15:paraId="00102BEB" w15:done="0"/>
  <w15:commentEx w15:paraId="077195C4" w15:done="0"/>
  <w15:commentEx w15:paraId="1461CF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EF2530" w16cid:durableId="27FFA892"/>
  <w16cid:commentId w16cid:paraId="6E726559" w16cid:durableId="27FFA893"/>
  <w16cid:commentId w16cid:paraId="35A6E90A" w16cid:durableId="27FFA894"/>
  <w16cid:commentId w16cid:paraId="5F46F913" w16cid:durableId="27FFA895"/>
  <w16cid:commentId w16cid:paraId="40CE42F1" w16cid:durableId="27FFA896"/>
  <w16cid:commentId w16cid:paraId="43EAE6C0" w16cid:durableId="27FFA897"/>
  <w16cid:commentId w16cid:paraId="25A32D5E" w16cid:durableId="27FFA898"/>
  <w16cid:commentId w16cid:paraId="00102BEB" w16cid:durableId="27FFA899"/>
  <w16cid:commentId w16cid:paraId="077195C4" w16cid:durableId="27FFA89A"/>
  <w16cid:commentId w16cid:paraId="1461CF87" w16cid:durableId="27FFA8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 Gothi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65E"/>
    <w:multiLevelType w:val="multilevel"/>
    <w:tmpl w:val="EF1483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0C4AA3"/>
    <w:multiLevelType w:val="multilevel"/>
    <w:tmpl w:val="2EF83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A07E03"/>
    <w:multiLevelType w:val="multilevel"/>
    <w:tmpl w:val="1108C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B80237"/>
    <w:multiLevelType w:val="multilevel"/>
    <w:tmpl w:val="628C1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F30F20"/>
    <w:multiLevelType w:val="multilevel"/>
    <w:tmpl w:val="EFB45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1F773F"/>
    <w:multiLevelType w:val="multilevel"/>
    <w:tmpl w:val="216EE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6F0A1E"/>
    <w:multiLevelType w:val="multilevel"/>
    <w:tmpl w:val="8682AD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6B87D8D"/>
    <w:multiLevelType w:val="multilevel"/>
    <w:tmpl w:val="A13E7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766EA5"/>
    <w:multiLevelType w:val="multilevel"/>
    <w:tmpl w:val="F7BED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906CE4"/>
    <w:multiLevelType w:val="multilevel"/>
    <w:tmpl w:val="7310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0F7465"/>
    <w:multiLevelType w:val="multilevel"/>
    <w:tmpl w:val="3E406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C7124A"/>
    <w:multiLevelType w:val="multilevel"/>
    <w:tmpl w:val="9618B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7134EDF"/>
    <w:multiLevelType w:val="multilevel"/>
    <w:tmpl w:val="131A0A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7DF5069"/>
    <w:multiLevelType w:val="multilevel"/>
    <w:tmpl w:val="18CEFE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BA50131"/>
    <w:multiLevelType w:val="multilevel"/>
    <w:tmpl w:val="A594B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2454785"/>
    <w:multiLevelType w:val="multilevel"/>
    <w:tmpl w:val="1414A8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E20E86"/>
    <w:multiLevelType w:val="multilevel"/>
    <w:tmpl w:val="B778F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4944676"/>
    <w:multiLevelType w:val="multilevel"/>
    <w:tmpl w:val="D2F0D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1B2F90"/>
    <w:multiLevelType w:val="multilevel"/>
    <w:tmpl w:val="C9AA38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3DD29F4"/>
    <w:multiLevelType w:val="multilevel"/>
    <w:tmpl w:val="49188A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3FF4CE1"/>
    <w:multiLevelType w:val="multilevel"/>
    <w:tmpl w:val="28580D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7596C7D"/>
    <w:multiLevelType w:val="multilevel"/>
    <w:tmpl w:val="9AA41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A567FA3"/>
    <w:multiLevelType w:val="multilevel"/>
    <w:tmpl w:val="C3A08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E30AC2"/>
    <w:multiLevelType w:val="multilevel"/>
    <w:tmpl w:val="DB3053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8495529">
    <w:abstractNumId w:val="6"/>
  </w:num>
  <w:num w:numId="2" w16cid:durableId="663975884">
    <w:abstractNumId w:val="11"/>
  </w:num>
  <w:num w:numId="3" w16cid:durableId="1082795221">
    <w:abstractNumId w:val="13"/>
  </w:num>
  <w:num w:numId="4" w16cid:durableId="879786978">
    <w:abstractNumId w:val="19"/>
  </w:num>
  <w:num w:numId="5" w16cid:durableId="130173071">
    <w:abstractNumId w:val="8"/>
  </w:num>
  <w:num w:numId="6" w16cid:durableId="201214126">
    <w:abstractNumId w:val="1"/>
  </w:num>
  <w:num w:numId="7" w16cid:durableId="1652320937">
    <w:abstractNumId w:val="4"/>
  </w:num>
  <w:num w:numId="8" w16cid:durableId="659888424">
    <w:abstractNumId w:val="9"/>
  </w:num>
  <w:num w:numId="9" w16cid:durableId="916327977">
    <w:abstractNumId w:val="21"/>
  </w:num>
  <w:num w:numId="10" w16cid:durableId="307561269">
    <w:abstractNumId w:val="12"/>
  </w:num>
  <w:num w:numId="11" w16cid:durableId="371349435">
    <w:abstractNumId w:val="17"/>
  </w:num>
  <w:num w:numId="12" w16cid:durableId="1566523831">
    <w:abstractNumId w:val="3"/>
  </w:num>
  <w:num w:numId="13" w16cid:durableId="1504395248">
    <w:abstractNumId w:val="20"/>
  </w:num>
  <w:num w:numId="14" w16cid:durableId="1203205422">
    <w:abstractNumId w:val="5"/>
  </w:num>
  <w:num w:numId="15" w16cid:durableId="749696670">
    <w:abstractNumId w:val="23"/>
  </w:num>
  <w:num w:numId="16" w16cid:durableId="1632663599">
    <w:abstractNumId w:val="16"/>
  </w:num>
  <w:num w:numId="17" w16cid:durableId="464273550">
    <w:abstractNumId w:val="18"/>
  </w:num>
  <w:num w:numId="18" w16cid:durableId="1904102184">
    <w:abstractNumId w:val="15"/>
  </w:num>
  <w:num w:numId="19" w16cid:durableId="119688063">
    <w:abstractNumId w:val="7"/>
  </w:num>
  <w:num w:numId="20" w16cid:durableId="278685802">
    <w:abstractNumId w:val="0"/>
  </w:num>
  <w:num w:numId="21" w16cid:durableId="1399595041">
    <w:abstractNumId w:val="14"/>
  </w:num>
  <w:num w:numId="22" w16cid:durableId="1857646922">
    <w:abstractNumId w:val="10"/>
  </w:num>
  <w:num w:numId="23" w16cid:durableId="1695302625">
    <w:abstractNumId w:val="22"/>
  </w:num>
  <w:num w:numId="24" w16cid:durableId="573860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152"/>
    <w:rsid w:val="00007193"/>
    <w:rsid w:val="004D48F5"/>
    <w:rsid w:val="00F7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FB81"/>
  <w15:docId w15:val="{333AB101-66B0-4C35-9191-C2218099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b"/>
    <w:uiPriority w:val="99"/>
    <w:semiHidden/>
  </w:style>
  <w:style w:type="character" w:styleId="afc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song yumin</cp:lastModifiedBy>
  <cp:revision>3</cp:revision>
  <dcterms:created xsi:type="dcterms:W3CDTF">2023-05-05T07:08:00Z</dcterms:created>
  <dcterms:modified xsi:type="dcterms:W3CDTF">2023-05-05T08:29:00Z</dcterms:modified>
</cp:coreProperties>
</file>